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797E82EF" w:rsidR="0008109E" w:rsidRDefault="00CD7F7D">
              <w:pPr>
                <w:pStyle w:val="Sinespaciado"/>
                <w:jc w:val="center"/>
                <w:rPr>
                  <w:color w:val="4472C4" w:themeColor="accent1"/>
                  <w:sz w:val="28"/>
                  <w:szCs w:val="28"/>
                </w:rPr>
              </w:pPr>
              <w:r>
                <w:rPr>
                  <w:color w:val="4472C4" w:themeColor="accent1"/>
                  <w:sz w:val="28"/>
                  <w:szCs w:val="28"/>
                </w:rPr>
                <w:t xml:space="preserve">Práctica </w:t>
              </w:r>
              <w:r w:rsidR="00C56E2E">
                <w:rPr>
                  <w:color w:val="4472C4" w:themeColor="accent1"/>
                  <w:sz w:val="28"/>
                  <w:szCs w:val="28"/>
                </w:rPr>
                <w:t>4</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FB3BB9" w14:textId="5D0C2871" w:rsidR="0008109E" w:rsidRDefault="00C607AC">
                                    <w:pPr>
                                      <w:pStyle w:val="Sinespaciado"/>
                                      <w:spacing w:after="40"/>
                                      <w:jc w:val="center"/>
                                      <w:rPr>
                                        <w:caps/>
                                        <w:color w:val="4472C4" w:themeColor="accent1"/>
                                        <w:sz w:val="28"/>
                                        <w:szCs w:val="28"/>
                                      </w:rPr>
                                    </w:pPr>
                                    <w:del w:id="0" w:author="ANTONIO MARÍN MARTÍNEZ" w:date="2022-11-04T08:26:00Z">
                                      <w:r w:rsidDel="00C607AC">
                                        <w:rPr>
                                          <w:caps/>
                                          <w:color w:val="4472C4" w:themeColor="accent1"/>
                                          <w:sz w:val="28"/>
                                          <w:szCs w:val="28"/>
                                        </w:rPr>
                                        <w:delText>24 de octubre de 2022</w:delText>
                                      </w:r>
                                    </w:del>
                                    <w:ins w:id="1" w:author="ANTONIO MARÍN MARTÍNEZ" w:date="2022-11-25T12:12:00Z">
                                      <w:r w:rsidR="00C56E2E">
                                        <w:rPr>
                                          <w:caps/>
                                          <w:color w:val="4472C4" w:themeColor="accent1"/>
                                          <w:sz w:val="28"/>
                                          <w:szCs w:val="28"/>
                                        </w:rPr>
                                        <w:t>28</w:t>
                                      </w:r>
                                    </w:ins>
                                    <w:ins w:id="2" w:author="ANTONIO MARÍN MARTÍNEZ" w:date="2022-11-04T08:26:00Z">
                                      <w:r>
                                        <w:rPr>
                                          <w:caps/>
                                          <w:color w:val="4472C4" w:themeColor="accent1"/>
                                          <w:sz w:val="28"/>
                                          <w:szCs w:val="28"/>
                                        </w:rPr>
                                        <w:t xml:space="preserve">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1FB3BB9" w14:textId="5D0C2871" w:rsidR="0008109E" w:rsidRDefault="00C607AC">
                              <w:pPr>
                                <w:pStyle w:val="Sinespaciado"/>
                                <w:spacing w:after="40"/>
                                <w:jc w:val="center"/>
                                <w:rPr>
                                  <w:caps/>
                                  <w:color w:val="4472C4" w:themeColor="accent1"/>
                                  <w:sz w:val="28"/>
                                  <w:szCs w:val="28"/>
                                </w:rPr>
                              </w:pPr>
                              <w:del w:id="3" w:author="ANTONIO MARÍN MARTÍNEZ" w:date="2022-11-04T08:26:00Z">
                                <w:r w:rsidDel="00C607AC">
                                  <w:rPr>
                                    <w:caps/>
                                    <w:color w:val="4472C4" w:themeColor="accent1"/>
                                    <w:sz w:val="28"/>
                                    <w:szCs w:val="28"/>
                                  </w:rPr>
                                  <w:delText>24 de octubre de 2022</w:delText>
                                </w:r>
                              </w:del>
                              <w:ins w:id="4" w:author="ANTONIO MARÍN MARTÍNEZ" w:date="2022-11-25T12:12:00Z">
                                <w:r w:rsidR="00C56E2E">
                                  <w:rPr>
                                    <w:caps/>
                                    <w:color w:val="4472C4" w:themeColor="accent1"/>
                                    <w:sz w:val="28"/>
                                    <w:szCs w:val="28"/>
                                  </w:rPr>
                                  <w:t>28</w:t>
                                </w:r>
                              </w:ins>
                              <w:ins w:id="5" w:author="ANTONIO MARÍN MARTÍNEZ" w:date="2022-11-04T08:26:00Z">
                                <w:r>
                                  <w:rPr>
                                    <w:caps/>
                                    <w:color w:val="4472C4" w:themeColor="accent1"/>
                                    <w:sz w:val="28"/>
                                    <w:szCs w:val="28"/>
                                  </w:rPr>
                                  <w:t xml:space="preserve">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115722E2"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00FF08E9">
            <w:t>tercera</w:t>
          </w:r>
          <w:r>
            <w:t xml:space="preserve"> entrega.</w:t>
          </w:r>
        </w:p>
        <w:p w14:paraId="1825B92C" w14:textId="128410D0" w:rsidR="00DC63FE" w:rsidRPr="00A41D18" w:rsidRDefault="00A41D18" w:rsidP="00A41D18">
          <w:pPr>
            <w:pStyle w:val="Ttulo2"/>
          </w:pPr>
          <w:r>
            <w:t>Repo</w:t>
          </w:r>
          <w:r w:rsidRPr="00A41D18">
            <w:t>s</w:t>
          </w:r>
          <w:r>
            <w:t xml:space="preserve">itorio: </w:t>
          </w:r>
          <w:r w:rsidR="00C56E2E" w:rsidRPr="00C56E2E">
            <w:rPr>
              <w:rFonts w:asciiTheme="minorHAnsi" w:hAnsiTheme="minorHAnsi" w:cstheme="minorHAnsi"/>
              <w:sz w:val="22"/>
              <w:szCs w:val="22"/>
            </w:rPr>
            <w:t>https://github.com/Antonio-Marin/DSI-Practicas-MarinMartinez-Antonio/tree/main/Pr%C3%A1ctica4</w:t>
          </w:r>
        </w:p>
      </w:sdtContent>
    </w:sdt>
    <w:p w14:paraId="19A8E96B" w14:textId="525B6B06" w:rsidR="00DC63FE" w:rsidRPr="00DC63FE" w:rsidRDefault="008E68E4" w:rsidP="00DC63FE">
      <w:pPr>
        <w:pStyle w:val="Ttulo1"/>
        <w:numPr>
          <w:ilvl w:val="0"/>
          <w:numId w:val="1"/>
        </w:numPr>
      </w:pPr>
      <w:bookmarkStart w:id="6" w:name="_Toc117079417"/>
      <w:r>
        <w:t>Público objetivo.</w:t>
      </w:r>
      <w:bookmarkEnd w:id="6"/>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7" w:name="_Toc117079418"/>
      <w:r>
        <w:t>Requi</w:t>
      </w:r>
      <w:r w:rsidRPr="008E68E4">
        <w:t>s</w:t>
      </w:r>
      <w:r>
        <w:t>ito</w:t>
      </w:r>
      <w:r w:rsidRPr="008E68E4">
        <w:t>s</w:t>
      </w:r>
      <w:r>
        <w:t>.</w:t>
      </w:r>
      <w:bookmarkEnd w:id="7"/>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8" w:name="_Toc117079419"/>
      <w:r>
        <w:t>Tono.</w:t>
      </w:r>
      <w:bookmarkEnd w:id="8"/>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9" w:name="_Toc117079420"/>
      <w:r>
        <w:t>E</w:t>
      </w:r>
      <w:r w:rsidRPr="008E68E4">
        <w:t>s</w:t>
      </w:r>
      <w:r>
        <w:t>tructura.</w:t>
      </w:r>
      <w:bookmarkEnd w:id="9"/>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0" w:name="_Toc117079421"/>
      <w:r>
        <w:t>Contenido.</w:t>
      </w:r>
      <w:bookmarkEnd w:id="10"/>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1" w:name="_Toc117079422"/>
      <w:r>
        <w:t>Forma.</w:t>
      </w:r>
      <w:bookmarkEnd w:id="11"/>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726888F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2"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3" w:author="ANTONIO MARÍN MARTÍNEZ" w:date="2022-11-06T21:01:00Z">
        <w:r w:rsidR="0041380E">
          <w:t>para el nombre de la página u</w:t>
        </w:r>
      </w:ins>
      <w:ins w:id="14" w:author="ANTONIO MARÍN MARTÍNEZ" w:date="2022-11-06T21:03:00Z">
        <w:r w:rsidR="0041380E">
          <w:t>saremos la fuente fuego fatuo</w:t>
        </w:r>
      </w:ins>
      <w:r>
        <w:t xml:space="preserve">, seguido de la </w:t>
      </w:r>
      <w:ins w:id="15" w:author="ANTONIO MARÍN MARTÍNEZ" w:date="2022-11-06T21:04:00Z">
        <w:r w:rsidR="0041380E">
          <w:t>tiulos</w:t>
        </w:r>
      </w:ins>
      <w:ins w:id="16" w:author="ANTONIO MARÍN MARTÍNEZ" w:date="2022-11-06T21:05:00Z">
        <w:r w:rsidR="0041380E">
          <w:t xml:space="preserve"> y las </w:t>
        </w:r>
      </w:ins>
      <w:del w:id="17" w:author="ANTONIO MARÍN MARTÍNEZ" w:date="2022-11-06T21:05:00Z">
        <w:r w:rsidDel="0041380E">
          <w:delText>definición</w:delText>
        </w:r>
      </w:del>
      <w:ins w:id="18" w:author="ANTONIO MARÍN MARTÍNEZ" w:date="2022-11-06T21:05:00Z">
        <w:r w:rsidR="0041380E">
          <w:t xml:space="preserve"> definiciones</w:t>
        </w:r>
      </w:ins>
      <w:r>
        <w:t xml:space="preserve"> con la fuente </w:t>
      </w:r>
      <w:r w:rsidR="0020113E">
        <w:rPr>
          <w:rFonts w:cstheme="minorHAnsi"/>
        </w:rPr>
        <w:t>B</w:t>
      </w:r>
      <w:r w:rsidR="0020113E" w:rsidRPr="0020113E">
        <w:rPr>
          <w:rFonts w:cstheme="minorHAnsi"/>
        </w:rPr>
        <w:t>ahnschrift</w:t>
      </w:r>
      <w:r w:rsidR="0020113E">
        <w:t xml:space="preserve"> </w:t>
      </w:r>
      <w:r>
        <w:t>para facilitar su lectura</w:t>
      </w:r>
      <w:ins w:id="19" w:author="ANTONIO MARÍN MARTÍNEZ" w:date="2022-11-06T21:06:00Z">
        <w:r w:rsidR="0041380E">
          <w:t xml:space="preserve"> y el índice usará</w:t>
        </w:r>
      </w:ins>
      <w:ins w:id="20" w:author="ANTONIO MARÍN MARTÍNEZ" w:date="2022-11-06T21:07:00Z">
        <w:r w:rsidR="0041380E">
          <w:t xml:space="preserve"> la fuente</w:t>
        </w:r>
      </w:ins>
      <w:ins w:id="21"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2" w:author="ANTONIO MARÍN MARTÍNEZ" w:date="2022-11-06T21:11:00Z"/>
          <w:rFonts w:cstheme="minorHAnsi"/>
        </w:rPr>
      </w:pPr>
      <w:r w:rsidRPr="0020113E">
        <w:rPr>
          <w:rFonts w:cstheme="minorHAnsi"/>
        </w:rPr>
        <w:t xml:space="preserve">(Fuente </w:t>
      </w:r>
      <w:r>
        <w:rPr>
          <w:rFonts w:cstheme="minorHAnsi"/>
        </w:rPr>
        <w:t>B</w:t>
      </w:r>
      <w:r w:rsidRPr="0020113E">
        <w:rPr>
          <w:rFonts w:cstheme="minorHAnsi"/>
        </w:rPr>
        <w:t>ahnschrift)</w:t>
      </w:r>
    </w:p>
    <w:p w14:paraId="17518F9A" w14:textId="312F298C" w:rsidR="0041380E" w:rsidRPr="00B65147" w:rsidRDefault="0041380E">
      <w:pPr>
        <w:pStyle w:val="Prrafodelista"/>
        <w:numPr>
          <w:ilvl w:val="0"/>
          <w:numId w:val="8"/>
        </w:numPr>
        <w:jc w:val="center"/>
        <w:rPr>
          <w:ins w:id="23" w:author="ANTONIO MARÍN MARTÍNEZ" w:date="2022-11-06T21:11:00Z"/>
          <w:rFonts w:ascii="Arial" w:hAnsi="Arial" w:cs="Arial"/>
          <w:rPrChange w:id="24" w:author="ANTONIO MARÍN MARTÍNEZ" w:date="2022-11-06T21:12:00Z">
            <w:rPr>
              <w:ins w:id="25" w:author="ANTONIO MARÍN MARTÍNEZ" w:date="2022-11-06T21:11:00Z"/>
              <w:rFonts w:cstheme="minorHAnsi"/>
            </w:rPr>
          </w:rPrChange>
        </w:rPr>
        <w:pPrChange w:id="26" w:author="ANTONIO MARÍN MARTÍNEZ" w:date="2022-11-06T21:11:00Z">
          <w:pPr>
            <w:pStyle w:val="Prrafodelista"/>
            <w:numPr>
              <w:numId w:val="8"/>
            </w:numPr>
            <w:ind w:left="1080" w:hanging="360"/>
          </w:pPr>
        </w:pPrChange>
      </w:pPr>
      <w:ins w:id="27" w:author="ANTONIO MARÍN MARTÍNEZ" w:date="2022-11-06T21:11:00Z">
        <w:r w:rsidRPr="00B65147">
          <w:rPr>
            <w:rFonts w:ascii="Arial" w:hAnsi="Arial" w:cs="Arial"/>
            <w:rPrChange w:id="28" w:author="ANTONIO MARÍN MARTÍNEZ" w:date="2022-11-06T21:12:00Z">
              <w:rPr>
                <w:rFonts w:cstheme="minorHAnsi"/>
              </w:rPr>
            </w:rPrChange>
          </w:rPr>
          <w:t>Volcán.</w:t>
        </w:r>
      </w:ins>
    </w:p>
    <w:p w14:paraId="7959BF8A" w14:textId="6A59A3FC" w:rsidR="0041380E" w:rsidRPr="00B65147" w:rsidRDefault="0041380E">
      <w:pPr>
        <w:pStyle w:val="Prrafodelista"/>
        <w:numPr>
          <w:ilvl w:val="0"/>
          <w:numId w:val="8"/>
        </w:numPr>
        <w:jc w:val="center"/>
        <w:rPr>
          <w:ins w:id="29" w:author="ANTONIO MARÍN MARTÍNEZ" w:date="2022-11-06T21:11:00Z"/>
          <w:rFonts w:ascii="Arial" w:hAnsi="Arial" w:cs="Arial"/>
          <w:rPrChange w:id="30" w:author="ANTONIO MARÍN MARTÍNEZ" w:date="2022-11-06T21:12:00Z">
            <w:rPr>
              <w:ins w:id="31" w:author="ANTONIO MARÍN MARTÍNEZ" w:date="2022-11-06T21:11:00Z"/>
              <w:rFonts w:cstheme="minorHAnsi"/>
            </w:rPr>
          </w:rPrChange>
        </w:rPr>
        <w:pPrChange w:id="32" w:author="ANTONIO MARÍN MARTÍNEZ" w:date="2022-11-06T21:11:00Z">
          <w:pPr>
            <w:pStyle w:val="Prrafodelista"/>
            <w:numPr>
              <w:numId w:val="8"/>
            </w:numPr>
            <w:ind w:left="1080" w:hanging="360"/>
          </w:pPr>
        </w:pPrChange>
      </w:pPr>
      <w:ins w:id="33" w:author="ANTONIO MARÍN MARTÍNEZ" w:date="2022-11-06T21:11:00Z">
        <w:r w:rsidRPr="00B65147">
          <w:rPr>
            <w:rFonts w:ascii="Arial" w:hAnsi="Arial" w:cs="Arial"/>
            <w:rPrChange w:id="34"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5" w:author="ANTONIO MARÍN MARTÍNEZ" w:date="2022-11-06T21:11:00Z"/>
          <w:rFonts w:ascii="Arial" w:hAnsi="Arial" w:cs="Arial"/>
          <w:rPrChange w:id="36" w:author="ANTONIO MARÍN MARTÍNEZ" w:date="2022-11-06T21:12:00Z">
            <w:rPr>
              <w:ins w:id="37" w:author="ANTONIO MARÍN MARTÍNEZ" w:date="2022-11-06T21:11:00Z"/>
              <w:rFonts w:cstheme="minorHAnsi"/>
            </w:rPr>
          </w:rPrChange>
        </w:rPr>
      </w:pPr>
      <w:ins w:id="38" w:author="ANTONIO MARÍN MARTÍNEZ" w:date="2022-11-06T21:11:00Z">
        <w:r w:rsidRPr="00B65147">
          <w:rPr>
            <w:rFonts w:ascii="Arial" w:hAnsi="Arial" w:cs="Arial"/>
            <w:rPrChange w:id="39" w:author="ANTONIO MARÍN MARTÍNEZ" w:date="2022-11-06T21:12:00Z">
              <w:rPr>
                <w:rFonts w:cstheme="minorHAnsi"/>
              </w:rPr>
            </w:rPrChange>
          </w:rPr>
          <w:t>Tipo.</w:t>
        </w:r>
      </w:ins>
    </w:p>
    <w:p w14:paraId="5FCA51EB" w14:textId="137E8888" w:rsidR="00B65147" w:rsidRPr="00B65147" w:rsidRDefault="00B65147">
      <w:pPr>
        <w:ind w:left="4320"/>
        <w:rPr>
          <w:rFonts w:cstheme="minorHAnsi"/>
        </w:rPr>
        <w:pPrChange w:id="40" w:author="ANTONIO MARÍN MARTÍNEZ" w:date="2022-11-06T21:11:00Z">
          <w:pPr>
            <w:jc w:val="center"/>
          </w:pPr>
        </w:pPrChange>
      </w:pPr>
      <w:ins w:id="41"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130AE0B7" w:rsidR="00A84AEB" w:rsidDel="00CD7F7D" w:rsidRDefault="00CD7F7D" w:rsidP="00A84AEB">
      <w:pPr>
        <w:ind w:left="348"/>
        <w:rPr>
          <w:del w:id="42" w:author="ANTONIO MARÍN MARTÍNEZ" w:date="2022-11-07T09:14:00Z"/>
          <w:noProof/>
        </w:rPr>
      </w:pPr>
      <w:ins w:id="43" w:author="ANTONIO MARÍN MARTÍNEZ" w:date="2022-11-07T09:14:00Z">
        <w:r>
          <w:rPr>
            <w:noProof/>
          </w:rPr>
          <w:t>A</w:t>
        </w:r>
      </w:ins>
      <w:ins w:id="44" w:author="ANTONIO MARÍN MARTÍNEZ" w:date="2022-11-07T09:15:00Z">
        <w:r>
          <w:rPr>
            <w:noProof/>
          </w:rPr>
          <w:t xml:space="preserve">l final solo he usado los colores sin tachar, el rojo para los hiperenlaces y el </w:t>
        </w:r>
      </w:ins>
      <w:ins w:id="45" w:author="ANTONIO MARÍN MARTÍNEZ" w:date="2022-11-07T09:16:00Z">
        <w:r w:rsidR="00D9348A">
          <w:rPr>
            <w:noProof/>
          </w:rPr>
          <w:t>beis para el fondo de la página</w:t>
        </w:r>
      </w:ins>
      <w:ins w:id="46" w:author="ANTONIO MARÍN MARTÍNEZ" w:date="2022-11-07T09:19:00Z">
        <w:r w:rsidR="00D9348A">
          <w:rPr>
            <w:noProof/>
          </w:rPr>
          <w:t>,</w:t>
        </w:r>
      </w:ins>
      <w:ins w:id="47" w:author="ANTONIO MARÍN MARTÍNEZ" w:date="2022-11-07T09:16:00Z">
        <w:r w:rsidR="00D9348A">
          <w:rPr>
            <w:noProof/>
          </w:rPr>
          <w:t xml:space="preserve"> debido a que los tachadas son</w:t>
        </w:r>
      </w:ins>
      <w:ins w:id="48" w:author="ANTONIO MARÍN MARTÍNEZ" w:date="2022-11-07T09:19:00Z">
        <w:r w:rsidR="00D9348A">
          <w:rPr>
            <w:noProof/>
          </w:rPr>
          <w:t xml:space="preserve"> muy parecida a la otra paleta y hay poco contraste. El negro al ser muy parecido al #000000, no lo he usado.</w:t>
        </w:r>
      </w:ins>
      <w:ins w:id="49" w:author="ANTONIO MARÍN MARTÍNEZ" w:date="2022-11-07T09:16:00Z">
        <w:r w:rsidR="00D9348A">
          <w:rPr>
            <w:noProof/>
          </w:rPr>
          <w:t xml:space="preserve"> </w:t>
        </w:r>
      </w:ins>
      <w:ins w:id="50" w:author="ANTONIO MARÍN MARTÍNEZ" w:date="2022-11-07T09:15:00Z">
        <w:r>
          <w:rPr>
            <w:noProof/>
          </w:rPr>
          <w:t xml:space="preserve"> </w:t>
        </w:r>
      </w:ins>
      <w:del w:id="51" w:author="ANTONIO MARÍN MARTÍNEZ" w:date="2022-11-07T09:14:00Z">
        <w:r w:rsidR="00A84AEB" w:rsidDel="00CD7F7D">
          <w:rPr>
            <w:noProof/>
          </w:rPr>
          <w:delText xml:space="preserve">Esta paleta será usada para recalcar </w:delText>
        </w:r>
        <w:r w:rsidR="00A84AEB" w:rsidDel="00CD7F7D">
          <w:rPr>
            <w:noProof/>
          </w:rPr>
          <w:lastRenderedPageBreak/>
          <w:delText>información sobre los volcanes al tener unos colores que    simulan a un volcán, el negro de la roca, rojo, naranja y amarillo de la lava o el magma, etc.</w:delText>
        </w:r>
      </w:del>
    </w:p>
    <w:p w14:paraId="68CF19FD" w14:textId="6EB04EB4" w:rsidR="00A84AEB" w:rsidRDefault="00CD7F7D" w:rsidP="00A84AEB">
      <w:pPr>
        <w:ind w:left="360"/>
      </w:pPr>
      <w:ins w:id="52" w:author="ANTONIO MARÍN MARTÍNEZ" w:date="2022-11-07T09:15:00Z">
        <w:r>
          <w:rPr>
            <w:noProof/>
          </w:rPr>
          <mc:AlternateContent>
            <mc:Choice Requires="wps">
              <w:drawing>
                <wp:anchor distT="0" distB="0" distL="114300" distR="114300" simplePos="0" relativeHeight="251737088" behindDoc="0" locked="0" layoutInCell="1" allowOverlap="1" wp14:anchorId="7CC84134" wp14:editId="1A5D4A0C">
                  <wp:simplePos x="0" y="0"/>
                  <wp:positionH relativeFrom="margin">
                    <wp:posOffset>382905</wp:posOffset>
                  </wp:positionH>
                  <wp:positionV relativeFrom="paragraph">
                    <wp:posOffset>-99695</wp:posOffset>
                  </wp:positionV>
                  <wp:extent cx="685800" cy="617220"/>
                  <wp:effectExtent l="0" t="0" r="0" b="0"/>
                  <wp:wrapNone/>
                  <wp:docPr id="40" name="Signo de multiplicación 40"/>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1A6A" id="Signo de multiplicación 40" o:spid="_x0000_s1026" style="position:absolute;margin-left:30.15pt;margin-top:-7.85pt;width:54pt;height:48.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ins>
      <w:ins w:id="53" w:author="ANTONIO MARÍN MARTÍNEZ" w:date="2022-11-07T09:14:00Z">
        <w:r>
          <w:rPr>
            <w:noProof/>
          </w:rPr>
          <mc:AlternateContent>
            <mc:Choice Requires="wps">
              <w:drawing>
                <wp:anchor distT="0" distB="0" distL="114300" distR="114300" simplePos="0" relativeHeight="251735040" behindDoc="0" locked="0" layoutInCell="1" allowOverlap="1" wp14:anchorId="1395E0D5" wp14:editId="430855A8">
                  <wp:simplePos x="0" y="0"/>
                  <wp:positionH relativeFrom="margin">
                    <wp:posOffset>3484245</wp:posOffset>
                  </wp:positionH>
                  <wp:positionV relativeFrom="paragraph">
                    <wp:posOffset>-99695</wp:posOffset>
                  </wp:positionV>
                  <wp:extent cx="685800" cy="617220"/>
                  <wp:effectExtent l="0" t="0" r="0" b="0"/>
                  <wp:wrapNone/>
                  <wp:docPr id="39" name="Signo de multiplicación 39"/>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E7B7" id="Signo de multiplicación 39" o:spid="_x0000_s1026" style="position:absolute;margin-left:274.35pt;margin-top:-7.85pt;width:54pt;height:48.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1902A270" wp14:editId="4EFF0769">
                  <wp:simplePos x="0" y="0"/>
                  <wp:positionH relativeFrom="margin">
                    <wp:align>center</wp:align>
                  </wp:positionH>
                  <wp:positionV relativeFrom="paragraph">
                    <wp:posOffset>-92075</wp:posOffset>
                  </wp:positionV>
                  <wp:extent cx="685800" cy="617220"/>
                  <wp:effectExtent l="0" t="0" r="0" b="0"/>
                  <wp:wrapNone/>
                  <wp:docPr id="38" name="Signo de multiplicación 38"/>
                  <wp:cNvGraphicFramePr/>
                  <a:graphic xmlns:a="http://schemas.openxmlformats.org/drawingml/2006/main">
                    <a:graphicData uri="http://schemas.microsoft.com/office/word/2010/wordprocessingShape">
                      <wps:wsp>
                        <wps:cNvSpPr/>
                        <wps:spPr>
                          <a:xfrm>
                            <a:off x="0" y="0"/>
                            <a:ext cx="685800" cy="6172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C7C2" id="Signo de multiplicación 38" o:spid="_x0000_s1026" style="position:absolute;margin-left:0;margin-top:-7.25pt;width:54pt;height:48.6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8580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" path="m116155,202193l213269,94289,342900,210957,472531,94289r97114,107904l451404,308610,569645,415027,472531,522931,342900,406263,213269,522931,116155,415027,234396,308610,116155,202193xe" fillcolor="red" strokecolor="#c00000" strokeweight="1pt">
                  <v:stroke joinstyle="miter"/>
                  <v:path arrowok="t" o:connecttype="custom" o:connectlocs="116155,202193;213269,94289;342900,210957;472531,94289;569645,202193;451404,308610;569645,415027;472531,522931;342900,406263;213269,522931;116155,415027;234396,308610;116155,202193" o:connectangles="0,0,0,0,0,0,0,0,0,0,0,0,0"/>
                  <w10:wrap anchorx="margin"/>
                </v:shape>
              </w:pict>
            </mc:Fallback>
          </mc:AlternateContent>
        </w:r>
      </w:ins>
      <w:r w:rsidR="00A84AEB">
        <w:rPr>
          <w:noProof/>
        </w:rPr>
        <w:drawing>
          <wp:inline distT="0" distB="0" distL="0" distR="0" wp14:anchorId="09E6B292" wp14:editId="4DC16E4E">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019B4D59" w:rsidR="00DC63FE" w:rsidRDefault="00DC63FE" w:rsidP="00A84AEB">
      <w:pPr>
        <w:ind w:left="360"/>
      </w:pPr>
    </w:p>
    <w:p w14:paraId="751C32C9" w14:textId="04F1AD39" w:rsidR="008A411B" w:rsidRDefault="00DC63FE" w:rsidP="00DC63FE">
      <w:pPr>
        <w:pStyle w:val="Prrafodelista"/>
        <w:numPr>
          <w:ilvl w:val="0"/>
          <w:numId w:val="2"/>
        </w:numPr>
      </w:pPr>
      <w:r w:rsidRPr="00AE3AFF">
        <w:rPr>
          <w:b/>
          <w:bCs/>
        </w:rPr>
        <w:t>Iconos, imágenes y logotipo</w:t>
      </w:r>
      <w:r>
        <w:t>:</w:t>
      </w:r>
      <w:r w:rsidR="00AE3AFF">
        <w:t xml:space="preserve"> p</w:t>
      </w:r>
      <w:r>
        <w:t>ara este contenido usare páginas que dispongan de imágenes que puedan ser usadas libremente como por ejemplo unsplash</w:t>
      </w:r>
      <w:r w:rsidR="008A411B">
        <w:t xml:space="preserve"> para fotografías y para iconos/logotipo undraw y boxicons, estas páginas son de gran ayuda a la hora de usar este tipo de elementos y tienen una fácil accesibilidad.</w:t>
      </w:r>
    </w:p>
    <w:p w14:paraId="73AB3A08" w14:textId="4605868E" w:rsidR="00782622" w:rsidRDefault="008A411B" w:rsidP="00782622">
      <w:pPr>
        <w:pStyle w:val="Ttulo1"/>
        <w:numPr>
          <w:ilvl w:val="0"/>
          <w:numId w:val="1"/>
        </w:numPr>
      </w:pPr>
      <w:bookmarkStart w:id="54" w:name="_Toc117079423"/>
      <w:r>
        <w:t>Wireframe.</w:t>
      </w:r>
      <w:bookmarkEnd w:id="54"/>
    </w:p>
    <w:p w14:paraId="29C572E0" w14:textId="6375292D" w:rsidR="00782622" w:rsidRPr="00782622" w:rsidRDefault="00782622" w:rsidP="00782622"/>
    <w:p w14:paraId="07D2A52E" w14:textId="63D53319" w:rsidR="00782622" w:rsidRDefault="00782622" w:rsidP="00782622">
      <w:pPr>
        <w:pStyle w:val="Prrafodelista"/>
        <w:numPr>
          <w:ilvl w:val="0"/>
          <w:numId w:val="7"/>
        </w:numPr>
        <w:spacing w:line="256" w:lineRule="auto"/>
      </w:pPr>
      <w:r w:rsidRPr="00782622">
        <w:rPr>
          <w:b/>
          <w:bCs/>
        </w:rPr>
        <w:t xml:space="preserve">Nombre de la página </w:t>
      </w:r>
      <w:del w:id="55" w:author="ANTONIO MARÍN MARTÍNEZ" w:date="2022-11-06T23:17:00Z">
        <w:r w:rsidRPr="00782622" w:rsidDel="00C26F1A">
          <w:rPr>
            <w:b/>
            <w:bCs/>
          </w:rPr>
          <w:delText>y logo</w:delText>
        </w:r>
      </w:del>
      <w:r>
        <w:t>: situada</w:t>
      </w:r>
      <w:del w:id="56" w:author="ANTONIO MARÍN MARTÍNEZ" w:date="2022-11-06T23:17:00Z">
        <w:r w:rsidDel="00C26F1A">
          <w:delText>s</w:delText>
        </w:r>
      </w:del>
      <w:r>
        <w:t xml:space="preserve"> al principio de la página para que vea el usuario en la página que se encuentra.</w:t>
      </w:r>
      <w:ins w:id="57" w:author="ANTONIO MARÍN MARTÍNEZ" w:date="2022-11-07T09:06:00Z">
        <w:r w:rsidR="00CD7F7D">
          <w:t xml:space="preserve"> Al final no he visto necesario el logo para una p</w:t>
        </w:r>
      </w:ins>
      <w:ins w:id="58" w:author="ANTONIO MARÍN MARTÍNEZ" w:date="2022-11-07T09:07:00Z">
        <w:r w:rsidR="00CD7F7D">
          <w:t>á</w:t>
        </w:r>
      </w:ins>
      <w:ins w:id="59" w:author="ANTONIO MARÍN MARTÍNEZ" w:date="2022-11-07T09:06:00Z">
        <w:r w:rsidR="00CD7F7D">
          <w:t>gina</w:t>
        </w:r>
      </w:ins>
      <w:ins w:id="60" w:author="ANTONIO MARÍN MARTÍNEZ" w:date="2022-11-07T09:07:00Z">
        <w:r w:rsidR="00CD7F7D">
          <w:t>.</w:t>
        </w:r>
      </w:ins>
    </w:p>
    <w:p w14:paraId="37177AE0" w14:textId="4727C291"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1072E44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661F8463"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6DF97842" w:rsidR="00782622" w:rsidDel="009A6EAB" w:rsidRDefault="00782622" w:rsidP="00782622">
      <w:pPr>
        <w:pStyle w:val="Prrafodelista"/>
        <w:numPr>
          <w:ilvl w:val="0"/>
          <w:numId w:val="7"/>
        </w:numPr>
        <w:spacing w:line="256" w:lineRule="auto"/>
        <w:rPr>
          <w:del w:id="61" w:author="ANTONIO MARÍN MARTÍNEZ" w:date="2022-11-06T21:34:00Z"/>
        </w:rPr>
      </w:pPr>
      <w:del w:id="62" w:author="ANTONIO MARÍN MARTÍNEZ" w:date="2022-11-06T21:34:00Z">
        <w:r w:rsidRPr="00782622" w:rsidDel="009A6EAB">
          <w:rPr>
            <w:b/>
            <w:bCs/>
          </w:rPr>
          <w:delText>Juego</w:delText>
        </w:r>
        <w:r w:rsidDel="009A6EAB">
          <w:delText>: pequeño juego de seleccionar campos sobre la información de los volcanes que hay en la página.</w:delText>
        </w:r>
      </w:del>
      <w:ins w:id="63" w:author="ANTONIO MARÍN MARTÍNEZ" w:date="2022-11-06T21:35:00Z">
        <w:r w:rsidR="009A6EAB">
          <w:t xml:space="preserve"> Al final el juego no lo implementaré, pero intentaré mejorar más la sección de comentarios/valoraciones</w:t>
        </w:r>
      </w:ins>
    </w:p>
    <w:p w14:paraId="60163FFB" w14:textId="1B75C709" w:rsidR="00D9348A" w:rsidRDefault="00D9348A" w:rsidP="00CD7F7D">
      <w:pPr>
        <w:pStyle w:val="Prrafodelista"/>
        <w:numPr>
          <w:ilvl w:val="0"/>
          <w:numId w:val="7"/>
        </w:numPr>
        <w:spacing w:line="256" w:lineRule="auto"/>
        <w:rPr>
          <w:ins w:id="64" w:author="ANTONIO MARÍN MARTÍNEZ" w:date="2022-11-07T09:17:00Z"/>
        </w:rPr>
      </w:pPr>
      <w:ins w:id="65" w:author="ANTONIO MARÍN MARTÍNEZ" w:date="2022-11-07T09:18:00Z">
        <w:r>
          <w:rPr>
            <w:noProof/>
          </w:rPr>
          <w:drawing>
            <wp:anchor distT="0" distB="0" distL="114300" distR="114300" simplePos="0" relativeHeight="251738112" behindDoc="0" locked="0" layoutInCell="1" allowOverlap="1" wp14:anchorId="16D62D97" wp14:editId="263CDAF7">
              <wp:simplePos x="0" y="0"/>
              <wp:positionH relativeFrom="margin">
                <wp:align>center</wp:align>
              </wp:positionH>
              <wp:positionV relativeFrom="paragraph">
                <wp:posOffset>374015</wp:posOffset>
              </wp:positionV>
              <wp:extent cx="4663440" cy="2995295"/>
              <wp:effectExtent l="0" t="0" r="3810" b="0"/>
              <wp:wrapTopAndBottom/>
              <wp:docPr id="41" name="Imagen 4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10;&#10;Descripción generada automáticamente con confianza media"/>
                      <pic:cNvPicPr/>
                    </pic:nvPicPr>
                    <pic:blipFill rotWithShape="1">
                      <a:blip r:embed="rId13"/>
                      <a:srcRect l="17787" t="32589" r="35913" b="14545"/>
                      <a:stretch/>
                    </pic:blipFill>
                    <pic:spPr bwMode="auto">
                      <a:xfrm>
                        <a:off x="0" y="0"/>
                        <a:ext cx="4663440" cy="2995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82622" w:rsidRPr="00782622">
        <w:rPr>
          <w:b/>
          <w:bCs/>
        </w:rPr>
        <w:t>Comentarios/Valoraciones</w:t>
      </w:r>
      <w:r w:rsidR="00782622">
        <w:t xml:space="preserve">: pequeña sección donde puedes evaluar que te </w:t>
      </w:r>
      <w:r w:rsidR="00CD7F7D">
        <w:t>h</w:t>
      </w:r>
      <w:r w:rsidR="00782622">
        <w:t>a parecido la página y dejar un comentario.</w:t>
      </w:r>
    </w:p>
    <w:p w14:paraId="653E1BA3" w14:textId="77777777" w:rsidR="00D9348A" w:rsidRDefault="00D9348A" w:rsidP="00CD7F7D">
      <w:pPr>
        <w:rPr>
          <w:ins w:id="66" w:author="ANTONIO MARÍN MARTÍNEZ" w:date="2022-11-07T09:17:00Z"/>
          <w:noProof/>
        </w:rPr>
      </w:pPr>
    </w:p>
    <w:p w14:paraId="7B6E11A7" w14:textId="793DA670" w:rsidR="00782622" w:rsidDel="00CD7F7D" w:rsidRDefault="00782622" w:rsidP="00CD7F7D">
      <w:pPr>
        <w:rPr>
          <w:del w:id="67" w:author="ANTONIO MARÍN MARTÍNEZ" w:date="2022-11-07T09:10:00Z"/>
        </w:rPr>
      </w:pPr>
    </w:p>
    <w:p w14:paraId="78A6DAA6" w14:textId="23154E9F" w:rsidR="00782622" w:rsidRDefault="007F3581">
      <w:pPr>
        <w:tabs>
          <w:tab w:val="left" w:pos="3132"/>
        </w:tabs>
        <w:pPrChange w:id="68" w:author="ANTONIO MARÍN MARTÍNEZ" w:date="2022-11-06T21:19:00Z">
          <w:pPr/>
        </w:pPrChange>
      </w:pPr>
      <w:del w:id="69" w:author="ANTONIO MARÍN MARTÍNEZ" w:date="2022-11-06T21:19:00Z">
        <w:r w:rsidDel="007F3581">
          <w:rPr>
            <w:noProof/>
          </w:rPr>
          <w:drawing>
            <wp:anchor distT="0" distB="0" distL="114300" distR="114300" simplePos="0" relativeHeight="251701248" behindDoc="1" locked="0" layoutInCell="1" allowOverlap="1" wp14:anchorId="29ED0171" wp14:editId="37F07062">
              <wp:simplePos x="0" y="0"/>
              <wp:positionH relativeFrom="margin">
                <wp:posOffset>455295</wp:posOffset>
              </wp:positionH>
              <wp:positionV relativeFrom="paragraph">
                <wp:posOffset>-556260</wp:posOffset>
              </wp:positionV>
              <wp:extent cx="4381500" cy="5657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94" t="19927" r="55740" b="8517"/>
                      <a:stretch/>
                    </pic:blipFill>
                    <pic:spPr bwMode="auto">
                      <a:xfrm>
                        <a:off x="0" y="0"/>
                        <a:ext cx="43815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70" w:author="ANTONIO MARÍN MARTÍNEZ" w:date="2022-11-06T21:19:00Z">
        <w:r>
          <w:tab/>
        </w:r>
      </w:ins>
    </w:p>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3C10E31C" w:rsidR="00782622" w:rsidRDefault="009A6EAB">
      <w:pPr>
        <w:rPr>
          <w:ins w:id="71" w:author="ANTONIO MARÍN MARTÍNEZ" w:date="2022-11-06T21:18:00Z"/>
        </w:rPr>
      </w:pPr>
      <w:ins w:id="72" w:author="ANTONIO MARÍN MARTÍNEZ" w:date="2022-11-06T21:37:00Z">
        <w:r>
          <w:rPr>
            <w:noProof/>
          </w:rPr>
          <mc:AlternateContent>
            <mc:Choice Requires="wps">
              <w:drawing>
                <wp:anchor distT="0" distB="0" distL="114300" distR="114300" simplePos="0" relativeHeight="251725824" behindDoc="0" locked="0" layoutInCell="1" allowOverlap="1" wp14:anchorId="6EE57B5E" wp14:editId="0AD39C51">
                  <wp:simplePos x="0" y="0"/>
                  <wp:positionH relativeFrom="margin">
                    <wp:align>center</wp:align>
                  </wp:positionH>
                  <wp:positionV relativeFrom="paragraph">
                    <wp:posOffset>7620</wp:posOffset>
                  </wp:positionV>
                  <wp:extent cx="2827020" cy="263652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827020" cy="26365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2D9B3" id="Signo de multiplicación 22" o:spid="_x0000_s1026" style="position:absolute;margin-left:0;margin-top:.6pt;width:222.6pt;height:207.6pt;z-index:251725824;visibility:visible;mso-wrap-style:square;mso-wrap-distance-left:9pt;mso-wrap-distance-top:0;mso-wrap-distance-right:9pt;mso-wrap-distance-bottom:0;mso-position-horizontal:center;mso-position-horizontal-relative:margin;mso-position-vertical:absolute;mso-position-vertical-relative:text;v-text-anchor:middle" coordsize="2827020,26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" path="m467511,859975l890448,406478r523062,487815l1936572,406478r422937,453497l1868111,1318260r491398,458285l1936572,2230042,1413510,1742227,890448,2230042,467511,1776545,958909,1318260,467511,859975xe" fillcolor="red" strokecolor="#c00000" strokeweight="1pt">
                  <v:stroke joinstyle="miter"/>
                  <v:path arrowok="t" o:connecttype="custom" o:connectlocs="467511,859975;890448,406478;1413510,894293;1936572,406478;2359509,859975;1868111,1318260;2359509,1776545;1936572,2230042;1413510,1742227;890448,2230042;467511,1776545;958909,1318260;467511,859975" o:connectangles="0,0,0,0,0,0,0,0,0,0,0,0,0"/>
                  <w10:wrap anchorx="margin"/>
                </v:shape>
              </w:pict>
            </mc:Fallback>
          </mc:AlternateContent>
        </w:r>
      </w:ins>
    </w:p>
    <w:p w14:paraId="4ED3670C" w14:textId="3025BF7D" w:rsidR="007F3581" w:rsidRDefault="007F3581">
      <w:pPr>
        <w:rPr>
          <w:ins w:id="73" w:author="ANTONIO MARÍN MARTÍNEZ" w:date="2022-11-06T21:18:00Z"/>
        </w:rPr>
      </w:pPr>
    </w:p>
    <w:p w14:paraId="332FE212" w14:textId="496A13C7" w:rsidR="007F3581" w:rsidRDefault="007F3581">
      <w:pPr>
        <w:rPr>
          <w:ins w:id="74" w:author="ANTONIO MARÍN MARTÍNEZ" w:date="2022-11-06T21:18:00Z"/>
        </w:rPr>
      </w:pPr>
    </w:p>
    <w:p w14:paraId="05859E60" w14:textId="11E0D224" w:rsidR="007F3581" w:rsidRDefault="007F3581">
      <w:pPr>
        <w:rPr>
          <w:ins w:id="75" w:author="ANTONIO MARÍN MARTÍNEZ" w:date="2022-11-06T21:18:00Z"/>
        </w:rPr>
      </w:pPr>
    </w:p>
    <w:p w14:paraId="78EA7189" w14:textId="0ACDB368" w:rsidR="007F3581" w:rsidRDefault="007F3581">
      <w:pPr>
        <w:rPr>
          <w:ins w:id="76" w:author="ANTONIO MARÍN MARTÍNEZ" w:date="2022-11-06T21:18:00Z"/>
        </w:rPr>
      </w:pPr>
    </w:p>
    <w:p w14:paraId="106844B9" w14:textId="7E8962A3" w:rsidR="007F3581" w:rsidRDefault="007F3581">
      <w:pPr>
        <w:rPr>
          <w:ins w:id="77" w:author="ANTONIO MARÍN MARTÍNEZ" w:date="2022-11-06T21:18:00Z"/>
        </w:rPr>
      </w:pPr>
    </w:p>
    <w:p w14:paraId="779A0C0F" w14:textId="768BF523" w:rsidR="007F3581" w:rsidRDefault="007F3581">
      <w:pPr>
        <w:rPr>
          <w:ins w:id="78" w:author="ANTONIO MARÍN MARTÍNEZ" w:date="2022-11-06T21:18:00Z"/>
        </w:rPr>
      </w:pPr>
    </w:p>
    <w:p w14:paraId="72484310" w14:textId="13172510" w:rsidR="007F3581" w:rsidRDefault="007F3581">
      <w:pPr>
        <w:rPr>
          <w:ins w:id="79" w:author="ANTONIO MARÍN MARTÍNEZ" w:date="2022-11-06T21:18:00Z"/>
        </w:rPr>
      </w:pPr>
    </w:p>
    <w:p w14:paraId="79F58411" w14:textId="7A2624FA" w:rsidR="007F3581" w:rsidRDefault="007F3581">
      <w:pPr>
        <w:rPr>
          <w:ins w:id="80" w:author="ANTONIO MARÍN MARTÍNEZ" w:date="2022-11-06T21:18:00Z"/>
        </w:rPr>
      </w:pPr>
    </w:p>
    <w:p w14:paraId="24657CDD" w14:textId="7384A767" w:rsidR="007F3581" w:rsidRDefault="007F3581">
      <w:pPr>
        <w:rPr>
          <w:ins w:id="81" w:author="ANTONIO MARÍN MARTÍNEZ" w:date="2022-11-06T21:18:00Z"/>
        </w:rPr>
      </w:pPr>
    </w:p>
    <w:p w14:paraId="4317136D" w14:textId="2687EE27" w:rsidR="007F3581" w:rsidRDefault="007F3581">
      <w:pPr>
        <w:rPr>
          <w:ins w:id="82" w:author="ANTONIO MARÍN MARTÍNEZ" w:date="2022-11-06T21:19:00Z"/>
        </w:rPr>
      </w:pPr>
    </w:p>
    <w:p w14:paraId="47C816EC" w14:textId="307744F4" w:rsidR="007F3581" w:rsidRDefault="007F3581">
      <w:pPr>
        <w:rPr>
          <w:ins w:id="83" w:author="ANTONIO MARÍN MARTÍNEZ" w:date="2022-11-06T21:19:00Z"/>
        </w:rPr>
      </w:pPr>
    </w:p>
    <w:p w14:paraId="6A9D15DC" w14:textId="3A0C5AE8" w:rsidR="007F3581" w:rsidRDefault="007F3581">
      <w:pPr>
        <w:rPr>
          <w:ins w:id="84" w:author="ANTONIO MARÍN MARTÍNEZ" w:date="2022-11-06T21:19:00Z"/>
        </w:rPr>
      </w:pPr>
    </w:p>
    <w:p w14:paraId="07084123" w14:textId="77777777" w:rsidR="007F3581" w:rsidRDefault="007F3581"/>
    <w:p w14:paraId="690002A8" w14:textId="555CF762" w:rsidR="00432803" w:rsidRDefault="00310281" w:rsidP="00310281">
      <w:pPr>
        <w:pStyle w:val="Ttulo1"/>
        <w:numPr>
          <w:ilvl w:val="0"/>
          <w:numId w:val="1"/>
        </w:numPr>
      </w:pPr>
      <w:bookmarkStart w:id="85" w:name="_Toc117079424"/>
      <w:r>
        <w:t>Bibliografía.</w:t>
      </w:r>
      <w:bookmarkEnd w:id="85"/>
    </w:p>
    <w:p w14:paraId="6A8B4556" w14:textId="7BEFF32B" w:rsidR="00310281" w:rsidRDefault="00310281" w:rsidP="00310281"/>
    <w:p w14:paraId="3F50AD49" w14:textId="677ADC5A" w:rsidR="00310281" w:rsidRDefault="00310281" w:rsidP="00310281">
      <w:r>
        <w:t xml:space="preserve">- National Geographic Kids: </w:t>
      </w:r>
      <w:hyperlink r:id="rId15" w:history="1">
        <w:r w:rsidRPr="00A16507">
          <w:rPr>
            <w:rStyle w:val="Hipervnculo"/>
          </w:rPr>
          <w:t>https://kids.nationalgeographic.com/</w:t>
        </w:r>
      </w:hyperlink>
    </w:p>
    <w:p w14:paraId="4848D1AE" w14:textId="17FCF76A" w:rsidR="00310281" w:rsidRDefault="00310281" w:rsidP="00310281">
      <w:r>
        <w:t xml:space="preserve">- Hélix: </w:t>
      </w:r>
      <w:hyperlink r:id="rId16"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Coolors: </w:t>
      </w:r>
      <w:hyperlink r:id="rId17" w:history="1">
        <w:r w:rsidRPr="00A16507">
          <w:rPr>
            <w:rStyle w:val="Hipervnculo"/>
          </w:rPr>
          <w:t>https://coolors.co/</w:t>
        </w:r>
      </w:hyperlink>
    </w:p>
    <w:p w14:paraId="5AD12192" w14:textId="5CBAF169" w:rsidR="00DC63FE" w:rsidRDefault="00DC63FE" w:rsidP="00310281">
      <w:r>
        <w:t xml:space="preserve">- Unsplash: </w:t>
      </w:r>
      <w:hyperlink r:id="rId18" w:history="1">
        <w:r w:rsidRPr="00022B89">
          <w:rPr>
            <w:rStyle w:val="Hipervnculo"/>
          </w:rPr>
          <w:t>https://unsplash.com/es</w:t>
        </w:r>
      </w:hyperlink>
    </w:p>
    <w:p w14:paraId="0ACC2C94" w14:textId="48462611" w:rsidR="008A411B" w:rsidRDefault="008A411B" w:rsidP="00310281">
      <w:r>
        <w:t xml:space="preserve">- Undraw: </w:t>
      </w:r>
      <w:hyperlink r:id="rId19" w:history="1">
        <w:r w:rsidRPr="00022B89">
          <w:rPr>
            <w:rStyle w:val="Hipervnculo"/>
          </w:rPr>
          <w:t>https://undraw.co/</w:t>
        </w:r>
      </w:hyperlink>
    </w:p>
    <w:p w14:paraId="60AC1B56" w14:textId="41B0CE5C" w:rsidR="00310281" w:rsidRPr="00310281" w:rsidRDefault="008A411B" w:rsidP="00310281">
      <w:r>
        <w:t xml:space="preserve">- BoxIcons: </w:t>
      </w:r>
      <w:hyperlink r:id="rId20" w:history="1">
        <w:r w:rsidRPr="00022B89">
          <w:rPr>
            <w:rStyle w:val="Hipervnculo"/>
          </w:rPr>
          <w:t>https://boxicons.com/</w:t>
        </w:r>
      </w:hyperlink>
    </w:p>
    <w:sectPr w:rsidR="00310281" w:rsidRPr="00310281" w:rsidSect="0008109E">
      <w:footerReference w:type="default" r:id="rId21"/>
      <w:footerReference w:type="first" r:id="rId2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728D" w14:textId="77777777" w:rsidR="00275A5A" w:rsidRDefault="00275A5A" w:rsidP="00432803">
      <w:pPr>
        <w:spacing w:after="0" w:line="240" w:lineRule="auto"/>
      </w:pPr>
      <w:r>
        <w:separator/>
      </w:r>
    </w:p>
  </w:endnote>
  <w:endnote w:type="continuationSeparator" w:id="0">
    <w:p w14:paraId="4FA69466" w14:textId="77777777" w:rsidR="00275A5A" w:rsidRDefault="00275A5A"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5A1C" w14:textId="77777777" w:rsidR="00275A5A" w:rsidRDefault="00275A5A" w:rsidP="00432803">
      <w:pPr>
        <w:spacing w:after="0" w:line="240" w:lineRule="auto"/>
      </w:pPr>
      <w:r>
        <w:separator/>
      </w:r>
    </w:p>
  </w:footnote>
  <w:footnote w:type="continuationSeparator" w:id="0">
    <w:p w14:paraId="434F533F" w14:textId="77777777" w:rsidR="00275A5A" w:rsidRDefault="00275A5A"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63930"/>
    <w:multiLevelType w:val="hybridMultilevel"/>
    <w:tmpl w:val="7C02E9E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9D1120"/>
    <w:multiLevelType w:val="hybridMultilevel"/>
    <w:tmpl w:val="5C860D26"/>
    <w:lvl w:ilvl="0" w:tplc="A23E9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AEB6673"/>
    <w:multiLevelType w:val="hybridMultilevel"/>
    <w:tmpl w:val="877E4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6"/>
  </w:num>
  <w:num w:numId="2" w16cid:durableId="1853454220">
    <w:abstractNumId w:val="0"/>
  </w:num>
  <w:num w:numId="3" w16cid:durableId="1364986850">
    <w:abstractNumId w:val="1"/>
  </w:num>
  <w:num w:numId="4" w16cid:durableId="1685858106">
    <w:abstractNumId w:val="3"/>
  </w:num>
  <w:num w:numId="5" w16cid:durableId="2070031376">
    <w:abstractNumId w:val="5"/>
  </w:num>
  <w:num w:numId="6" w16cid:durableId="1608153219">
    <w:abstractNumId w:val="0"/>
  </w:num>
  <w:num w:numId="7" w16cid:durableId="1543859270">
    <w:abstractNumId w:val="7"/>
  </w:num>
  <w:num w:numId="8" w16cid:durableId="1204824197">
    <w:abstractNumId w:val="4"/>
  </w:num>
  <w:num w:numId="9" w16cid:durableId="1187715003">
    <w:abstractNumId w:val="2"/>
  </w:num>
  <w:num w:numId="10" w16cid:durableId="1152410491">
    <w:abstractNumId w:val="9"/>
  </w:num>
  <w:num w:numId="11" w16cid:durableId="101129749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75A5A"/>
    <w:rsid w:val="002D4DC2"/>
    <w:rsid w:val="00310281"/>
    <w:rsid w:val="00337B4E"/>
    <w:rsid w:val="003525EF"/>
    <w:rsid w:val="00355BA5"/>
    <w:rsid w:val="00365690"/>
    <w:rsid w:val="003F718A"/>
    <w:rsid w:val="0041380E"/>
    <w:rsid w:val="00432803"/>
    <w:rsid w:val="004803A7"/>
    <w:rsid w:val="004A0A79"/>
    <w:rsid w:val="00527385"/>
    <w:rsid w:val="005511F4"/>
    <w:rsid w:val="0058409E"/>
    <w:rsid w:val="005C756D"/>
    <w:rsid w:val="007610DE"/>
    <w:rsid w:val="00782622"/>
    <w:rsid w:val="007F3581"/>
    <w:rsid w:val="007F60AB"/>
    <w:rsid w:val="00855213"/>
    <w:rsid w:val="00896DDD"/>
    <w:rsid w:val="008A411B"/>
    <w:rsid w:val="008B0107"/>
    <w:rsid w:val="008C610F"/>
    <w:rsid w:val="008E68E4"/>
    <w:rsid w:val="009A6EAB"/>
    <w:rsid w:val="009D5016"/>
    <w:rsid w:val="00A41D18"/>
    <w:rsid w:val="00A84AEB"/>
    <w:rsid w:val="00A93819"/>
    <w:rsid w:val="00AD2145"/>
    <w:rsid w:val="00AE3AFF"/>
    <w:rsid w:val="00B65147"/>
    <w:rsid w:val="00BA6504"/>
    <w:rsid w:val="00BE5077"/>
    <w:rsid w:val="00BE7ADE"/>
    <w:rsid w:val="00C26F1A"/>
    <w:rsid w:val="00C56E2E"/>
    <w:rsid w:val="00C607AC"/>
    <w:rsid w:val="00CD7F7D"/>
    <w:rsid w:val="00D818AA"/>
    <w:rsid w:val="00D9348A"/>
    <w:rsid w:val="00DC63FE"/>
    <w:rsid w:val="00E22171"/>
    <w:rsid w:val="00E45C16"/>
    <w:rsid w:val="00ED3B99"/>
    <w:rsid w:val="00F503A0"/>
    <w:rsid w:val="00FB54D1"/>
    <w:rsid w:val="00FF0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nsplash.com/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olors.c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helix.conacyt.gob.mx/Enero2019/index.html" TargetMode="External"/><Relationship Id="rId20" Type="http://schemas.openxmlformats.org/officeDocument/2006/relationships/hyperlink" Target="https://boxic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kids.nationalgeographic.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ndraw.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01314F"/>
    <w:rsid w:val="00155E0F"/>
    <w:rsid w:val="00170A3B"/>
    <w:rsid w:val="001874AD"/>
    <w:rsid w:val="002322FC"/>
    <w:rsid w:val="00283DCB"/>
    <w:rsid w:val="00542BA0"/>
    <w:rsid w:val="005A48AD"/>
    <w:rsid w:val="007206BC"/>
    <w:rsid w:val="007C2861"/>
    <w:rsid w:val="00827199"/>
    <w:rsid w:val="00953CD7"/>
    <w:rsid w:val="009B28B2"/>
    <w:rsid w:val="00A87782"/>
    <w:rsid w:val="00C37CBD"/>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noviembre de 2022</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4</dc:subject>
  <dc:creator/>
  <cp:keywords/>
  <dc:description/>
  <cp:lastModifiedBy>ANTONIO MARÍN MARTÍNEZ</cp:lastModifiedBy>
  <cp:revision>22</cp:revision>
  <dcterms:created xsi:type="dcterms:W3CDTF">2022-10-17T09:07:00Z</dcterms:created>
  <dcterms:modified xsi:type="dcterms:W3CDTF">2022-11-25T11:13:00Z</dcterms:modified>
</cp:coreProperties>
</file>