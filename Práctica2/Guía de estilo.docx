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olor w:val="4472C4" w:themeColor="accent1"/>
          <w:sz w:val="26"/>
          <w:szCs w:val="26"/>
        </w:rPr>
        <w:id w:val="-1893721619"/>
        <w:docPartObj>
          <w:docPartGallery w:val="Cover Pages"/>
          <w:docPartUnique/>
        </w:docPartObj>
      </w:sdtPr>
      <w:sdtEndPr>
        <w:rPr>
          <w:color w:val="2F5496" w:themeColor="accent1" w:themeShade="BF"/>
        </w:rPr>
      </w:sdtEndPr>
      <w:sdtContent>
        <w:p w14:paraId="40ECC3BC" w14:textId="5EB46CF5" w:rsidR="0008109E" w:rsidRDefault="0008109E">
          <w:pPr>
            <w:pStyle w:val="Sinespaciado"/>
            <w:spacing w:before="1540" w:after="240"/>
            <w:jc w:val="center"/>
            <w:rPr>
              <w:color w:val="4472C4" w:themeColor="accent1"/>
            </w:rPr>
          </w:pPr>
          <w:r>
            <w:rPr>
              <w:noProof/>
              <w:color w:val="4472C4" w:themeColor="accent1"/>
            </w:rPr>
            <w:drawing>
              <wp:inline distT="0" distB="0" distL="0" distR="0" wp14:anchorId="4B43D5E4" wp14:editId="04717375">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E52F23A5F62C4BB4AAD94C66DF7DB9B8"/>
            </w:placeholder>
            <w:dataBinding w:prefixMappings="xmlns:ns0='http://purl.org/dc/elements/1.1/' xmlns:ns1='http://schemas.openxmlformats.org/package/2006/metadata/core-properties' " w:xpath="/ns1:coreProperties[1]/ns0:title[1]" w:storeItemID="{6C3C8BC8-F283-45AE-878A-BAB7291924A1}"/>
            <w:text/>
          </w:sdtPr>
          <w:sdtContent>
            <w:p w14:paraId="561DDD5C" w14:textId="42377A39" w:rsidR="0008109E" w:rsidRDefault="00432803">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432803">
                <w:rPr>
                  <w:rFonts w:asciiTheme="majorHAnsi" w:eastAsiaTheme="majorEastAsia" w:hAnsiTheme="majorHAnsi" w:cstheme="majorBidi"/>
                  <w:caps/>
                  <w:color w:val="4472C4" w:themeColor="accent1"/>
                  <w:sz w:val="72"/>
                  <w:szCs w:val="72"/>
                </w:rPr>
                <w:t>Guía de es</w:t>
              </w:r>
              <w:r>
                <w:rPr>
                  <w:rFonts w:asciiTheme="majorHAnsi" w:eastAsiaTheme="majorEastAsia" w:hAnsiTheme="majorHAnsi" w:cstheme="majorBidi"/>
                  <w:caps/>
                  <w:color w:val="4472C4" w:themeColor="accent1"/>
                  <w:sz w:val="72"/>
                  <w:szCs w:val="72"/>
                </w:rPr>
                <w:t>tilo</w:t>
              </w:r>
            </w:p>
          </w:sdtContent>
        </w:sdt>
        <w:sdt>
          <w:sdtPr>
            <w:rPr>
              <w:color w:val="4472C4" w:themeColor="accent1"/>
              <w:sz w:val="28"/>
              <w:szCs w:val="28"/>
            </w:rPr>
            <w:alias w:val="Subtítulo"/>
            <w:tag w:val=""/>
            <w:id w:val="328029620"/>
            <w:placeholder>
              <w:docPart w:val="7E23D148914D47B2B56FAA75AE566631"/>
            </w:placeholder>
            <w:dataBinding w:prefixMappings="xmlns:ns0='http://purl.org/dc/elements/1.1/' xmlns:ns1='http://schemas.openxmlformats.org/package/2006/metadata/core-properties' " w:xpath="/ns1:coreProperties[1]/ns0:subject[1]" w:storeItemID="{6C3C8BC8-F283-45AE-878A-BAB7291924A1}"/>
            <w:text/>
          </w:sdtPr>
          <w:sdtContent>
            <w:p w14:paraId="52C1F8FF" w14:textId="1670A8C1" w:rsidR="0008109E" w:rsidRDefault="00C607AC">
              <w:pPr>
                <w:pStyle w:val="Sinespaciado"/>
                <w:jc w:val="center"/>
                <w:rPr>
                  <w:color w:val="4472C4" w:themeColor="accent1"/>
                  <w:sz w:val="28"/>
                  <w:szCs w:val="28"/>
                </w:rPr>
              </w:pPr>
              <w:del w:id="0" w:author="ANTONIO MARÍN MARTÍNEZ" w:date="2022-11-04T08:25:00Z">
                <w:r w:rsidDel="00C607AC">
                  <w:rPr>
                    <w:color w:val="4472C4" w:themeColor="accent1"/>
                    <w:sz w:val="28"/>
                    <w:szCs w:val="28"/>
                  </w:rPr>
                  <w:delText>Práctica 1</w:delText>
                </w:r>
              </w:del>
              <w:ins w:id="1" w:author="ANTONIO MARÍN MARTÍNEZ" w:date="2022-11-04T08:25:00Z">
                <w:r>
                  <w:rPr>
                    <w:color w:val="4472C4" w:themeColor="accent1"/>
                    <w:sz w:val="28"/>
                    <w:szCs w:val="28"/>
                  </w:rPr>
                  <w:t>Práctica 2</w:t>
                </w:r>
              </w:ins>
            </w:p>
          </w:sdtContent>
        </w:sdt>
        <w:p w14:paraId="767A4206" w14:textId="77777777" w:rsidR="0008109E" w:rsidRDefault="0008109E">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0F670B00" wp14:editId="7F1DBB04">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2-11-07T00:00:00Z">
                                    <w:dateFormat w:val="d 'de' MMMM 'de' yyyy"/>
                                    <w:lid w:val="es-ES"/>
                                    <w:storeMappedDataAs w:val="dateTime"/>
                                    <w:calendar w:val="gregorian"/>
                                  </w:date>
                                </w:sdtPr>
                                <w:sdtContent>
                                  <w:p w14:paraId="61FB3BB9" w14:textId="46283DC0" w:rsidR="0008109E" w:rsidRDefault="00C607AC">
                                    <w:pPr>
                                      <w:pStyle w:val="Sinespaciado"/>
                                      <w:spacing w:after="40"/>
                                      <w:jc w:val="center"/>
                                      <w:rPr>
                                        <w:caps/>
                                        <w:color w:val="4472C4" w:themeColor="accent1"/>
                                        <w:sz w:val="28"/>
                                        <w:szCs w:val="28"/>
                                      </w:rPr>
                                    </w:pPr>
                                    <w:del w:id="2" w:author="ANTONIO MARÍN MARTÍNEZ" w:date="2022-11-04T08:26:00Z">
                                      <w:r w:rsidDel="00C607AC">
                                        <w:rPr>
                                          <w:caps/>
                                          <w:color w:val="4472C4" w:themeColor="accent1"/>
                                          <w:sz w:val="28"/>
                                          <w:szCs w:val="28"/>
                                        </w:rPr>
                                        <w:delText>24 de octubre de 2022</w:delText>
                                      </w:r>
                                    </w:del>
                                    <w:ins w:id="3" w:author="ANTONIO MARÍN MARTÍNEZ" w:date="2022-11-04T08:26:00Z">
                                      <w:r>
                                        <w:rPr>
                                          <w:caps/>
                                          <w:color w:val="4472C4" w:themeColor="accent1"/>
                                          <w:sz w:val="28"/>
                                          <w:szCs w:val="28"/>
                                        </w:rPr>
                                        <w:t>7 de noviembre de 2022</w:t>
                                      </w:r>
                                    </w:ins>
                                  </w:p>
                                </w:sdtContent>
                              </w:sdt>
                              <w:p w14:paraId="7E2F24CF" w14:textId="22E8F965" w:rsidR="0008109E" w:rsidRDefault="00000000">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08109E">
                                      <w:rPr>
                                        <w:caps/>
                                        <w:color w:val="4472C4" w:themeColor="accent1"/>
                                      </w:rPr>
                                      <w:t>Ingeniería informática – uclm(AB)</w:t>
                                    </w:r>
                                  </w:sdtContent>
                                </w:sdt>
                              </w:p>
                              <w:p w14:paraId="71A41C05" w14:textId="16DF9CA4" w:rsidR="0008109E" w:rsidRDefault="00000000">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0008109E">
                                      <w:rPr>
                                        <w:color w:val="4472C4" w:themeColor="accent1"/>
                                      </w:rPr>
                                      <w:t>Antonio Marín Martínez</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F670B00"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2-11-07T00:00:00Z">
                              <w:dateFormat w:val="d 'de' MMMM 'de' yyyy"/>
                              <w:lid w:val="es-ES"/>
                              <w:storeMappedDataAs w:val="dateTime"/>
                              <w:calendar w:val="gregorian"/>
                            </w:date>
                          </w:sdtPr>
                          <w:sdtContent>
                            <w:p w14:paraId="61FB3BB9" w14:textId="46283DC0" w:rsidR="0008109E" w:rsidRDefault="00C607AC">
                              <w:pPr>
                                <w:pStyle w:val="Sinespaciado"/>
                                <w:spacing w:after="40"/>
                                <w:jc w:val="center"/>
                                <w:rPr>
                                  <w:caps/>
                                  <w:color w:val="4472C4" w:themeColor="accent1"/>
                                  <w:sz w:val="28"/>
                                  <w:szCs w:val="28"/>
                                </w:rPr>
                              </w:pPr>
                              <w:del w:id="4" w:author="ANTONIO MARÍN MARTÍNEZ" w:date="2022-11-04T08:26:00Z">
                                <w:r w:rsidDel="00C607AC">
                                  <w:rPr>
                                    <w:caps/>
                                    <w:color w:val="4472C4" w:themeColor="accent1"/>
                                    <w:sz w:val="28"/>
                                    <w:szCs w:val="28"/>
                                  </w:rPr>
                                  <w:delText>24 de octubre de 2022</w:delText>
                                </w:r>
                              </w:del>
                              <w:ins w:id="5" w:author="ANTONIO MARÍN MARTÍNEZ" w:date="2022-11-04T08:26:00Z">
                                <w:r>
                                  <w:rPr>
                                    <w:caps/>
                                    <w:color w:val="4472C4" w:themeColor="accent1"/>
                                    <w:sz w:val="28"/>
                                    <w:szCs w:val="28"/>
                                  </w:rPr>
                                  <w:t>7 de noviembre de 2022</w:t>
                                </w:r>
                              </w:ins>
                            </w:p>
                          </w:sdtContent>
                        </w:sdt>
                        <w:p w14:paraId="7E2F24CF" w14:textId="22E8F965" w:rsidR="0008109E" w:rsidRDefault="00000000">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08109E">
                                <w:rPr>
                                  <w:caps/>
                                  <w:color w:val="4472C4" w:themeColor="accent1"/>
                                </w:rPr>
                                <w:t>Ingeniería informática – uclm(AB)</w:t>
                              </w:r>
                            </w:sdtContent>
                          </w:sdt>
                        </w:p>
                        <w:p w14:paraId="71A41C05" w14:textId="16DF9CA4" w:rsidR="0008109E" w:rsidRDefault="00000000">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0008109E">
                                <w:rPr>
                                  <w:color w:val="4472C4" w:themeColor="accent1"/>
                                </w:rPr>
                                <w:t>Antonio Marín Martínez</w:t>
                              </w:r>
                            </w:sdtContent>
                          </w:sdt>
                        </w:p>
                      </w:txbxContent>
                    </v:textbox>
                    <w10:wrap anchorx="margin" anchory="page"/>
                  </v:shape>
                </w:pict>
              </mc:Fallback>
            </mc:AlternateContent>
          </w:r>
          <w:r>
            <w:rPr>
              <w:noProof/>
              <w:color w:val="4472C4" w:themeColor="accent1"/>
            </w:rPr>
            <w:drawing>
              <wp:inline distT="0" distB="0" distL="0" distR="0" wp14:anchorId="329C7540" wp14:editId="374AE833">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DBE91F9" w14:textId="77777777" w:rsidR="00DC63FE" w:rsidRDefault="0008109E" w:rsidP="00DC63FE">
          <w:r>
            <w:br w:type="page"/>
          </w:r>
        </w:p>
        <w:sdt>
          <w:sdtPr>
            <w:rPr>
              <w:rFonts w:asciiTheme="minorHAnsi" w:eastAsiaTheme="minorEastAsia" w:hAnsiTheme="minorHAnsi" w:cstheme="minorBidi"/>
              <w:color w:val="auto"/>
              <w:sz w:val="22"/>
              <w:szCs w:val="22"/>
            </w:rPr>
            <w:id w:val="-30890600"/>
            <w:docPartObj>
              <w:docPartGallery w:val="Table of Contents"/>
              <w:docPartUnique/>
            </w:docPartObj>
          </w:sdtPr>
          <w:sdtEndPr>
            <w:rPr>
              <w:b/>
              <w:bCs/>
              <w:sz w:val="36"/>
              <w:szCs w:val="36"/>
            </w:rPr>
          </w:sdtEndPr>
          <w:sdtContent>
            <w:p w14:paraId="1C96A467" w14:textId="49D1D5E8" w:rsidR="00DC63FE" w:rsidRPr="00782622" w:rsidRDefault="00DC63FE">
              <w:pPr>
                <w:pStyle w:val="TtuloTDC"/>
                <w:rPr>
                  <w:sz w:val="48"/>
                  <w:szCs w:val="48"/>
                </w:rPr>
              </w:pPr>
              <w:r w:rsidRPr="00782622">
                <w:rPr>
                  <w:sz w:val="48"/>
                  <w:szCs w:val="48"/>
                </w:rPr>
                <w:t>Índice</w:t>
              </w:r>
            </w:p>
            <w:p w14:paraId="50D76B62" w14:textId="7EC3F319" w:rsidR="008A411B" w:rsidRPr="00782622" w:rsidRDefault="00DC63FE">
              <w:pPr>
                <w:pStyle w:val="TDC1"/>
                <w:tabs>
                  <w:tab w:val="left" w:pos="440"/>
                  <w:tab w:val="right" w:leader="dot" w:pos="8828"/>
                </w:tabs>
                <w:rPr>
                  <w:noProof/>
                  <w:sz w:val="36"/>
                  <w:szCs w:val="36"/>
                </w:rPr>
              </w:pPr>
              <w:r w:rsidRPr="00782622">
                <w:rPr>
                  <w:sz w:val="36"/>
                  <w:szCs w:val="36"/>
                </w:rPr>
                <w:fldChar w:fldCharType="begin"/>
              </w:r>
              <w:r w:rsidRPr="00782622">
                <w:rPr>
                  <w:sz w:val="36"/>
                  <w:szCs w:val="36"/>
                </w:rPr>
                <w:instrText xml:space="preserve"> TOC \o "1-3" \h \z \u </w:instrText>
              </w:r>
              <w:r w:rsidRPr="00782622">
                <w:rPr>
                  <w:sz w:val="36"/>
                  <w:szCs w:val="36"/>
                </w:rPr>
                <w:fldChar w:fldCharType="separate"/>
              </w:r>
              <w:hyperlink w:anchor="_Toc117079417" w:history="1">
                <w:r w:rsidR="008A411B" w:rsidRPr="00782622">
                  <w:rPr>
                    <w:rStyle w:val="Hipervnculo"/>
                    <w:noProof/>
                    <w:sz w:val="36"/>
                    <w:szCs w:val="36"/>
                  </w:rPr>
                  <w:t>1.</w:t>
                </w:r>
                <w:r w:rsidR="008A411B" w:rsidRPr="00782622">
                  <w:rPr>
                    <w:noProof/>
                    <w:sz w:val="36"/>
                    <w:szCs w:val="36"/>
                  </w:rPr>
                  <w:tab/>
                </w:r>
                <w:r w:rsidR="008A411B" w:rsidRPr="00782622">
                  <w:rPr>
                    <w:rStyle w:val="Hipervnculo"/>
                    <w:noProof/>
                    <w:sz w:val="36"/>
                    <w:szCs w:val="36"/>
                  </w:rPr>
                  <w:t>Público objetivo.</w:t>
                </w:r>
                <w:r w:rsidR="008A411B" w:rsidRPr="00782622">
                  <w:rPr>
                    <w:noProof/>
                    <w:webHidden/>
                    <w:sz w:val="36"/>
                    <w:szCs w:val="36"/>
                  </w:rPr>
                  <w:tab/>
                </w:r>
                <w:r w:rsidR="008A411B" w:rsidRPr="00782622">
                  <w:rPr>
                    <w:noProof/>
                    <w:webHidden/>
                    <w:sz w:val="36"/>
                    <w:szCs w:val="36"/>
                  </w:rPr>
                  <w:fldChar w:fldCharType="begin"/>
                </w:r>
                <w:r w:rsidR="008A411B" w:rsidRPr="00782622">
                  <w:rPr>
                    <w:noProof/>
                    <w:webHidden/>
                    <w:sz w:val="36"/>
                    <w:szCs w:val="36"/>
                  </w:rPr>
                  <w:instrText xml:space="preserve"> PAGEREF _Toc117079417 \h </w:instrText>
                </w:r>
                <w:r w:rsidR="008A411B" w:rsidRPr="00782622">
                  <w:rPr>
                    <w:noProof/>
                    <w:webHidden/>
                    <w:sz w:val="36"/>
                    <w:szCs w:val="36"/>
                  </w:rPr>
                </w:r>
                <w:r w:rsidR="008A411B" w:rsidRPr="00782622">
                  <w:rPr>
                    <w:noProof/>
                    <w:webHidden/>
                    <w:sz w:val="36"/>
                    <w:szCs w:val="36"/>
                  </w:rPr>
                  <w:fldChar w:fldCharType="separate"/>
                </w:r>
                <w:r w:rsidR="00782622" w:rsidRPr="00782622">
                  <w:rPr>
                    <w:noProof/>
                    <w:webHidden/>
                    <w:sz w:val="36"/>
                    <w:szCs w:val="36"/>
                  </w:rPr>
                  <w:t>2</w:t>
                </w:r>
                <w:r w:rsidR="008A411B" w:rsidRPr="00782622">
                  <w:rPr>
                    <w:noProof/>
                    <w:webHidden/>
                    <w:sz w:val="36"/>
                    <w:szCs w:val="36"/>
                  </w:rPr>
                  <w:fldChar w:fldCharType="end"/>
                </w:r>
              </w:hyperlink>
            </w:p>
            <w:p w14:paraId="733F5D80" w14:textId="697D8AA6" w:rsidR="008A411B" w:rsidRPr="00782622" w:rsidRDefault="00000000">
              <w:pPr>
                <w:pStyle w:val="TDC1"/>
                <w:tabs>
                  <w:tab w:val="left" w:pos="440"/>
                  <w:tab w:val="right" w:leader="dot" w:pos="8828"/>
                </w:tabs>
                <w:rPr>
                  <w:noProof/>
                  <w:sz w:val="36"/>
                  <w:szCs w:val="36"/>
                </w:rPr>
              </w:pPr>
              <w:hyperlink w:anchor="_Toc117079418" w:history="1">
                <w:r w:rsidR="008A411B" w:rsidRPr="00782622">
                  <w:rPr>
                    <w:rStyle w:val="Hipervnculo"/>
                    <w:noProof/>
                    <w:sz w:val="36"/>
                    <w:szCs w:val="36"/>
                  </w:rPr>
                  <w:t>2.</w:t>
                </w:r>
                <w:r w:rsidR="008A411B" w:rsidRPr="00782622">
                  <w:rPr>
                    <w:noProof/>
                    <w:sz w:val="36"/>
                    <w:szCs w:val="36"/>
                  </w:rPr>
                  <w:tab/>
                </w:r>
                <w:r w:rsidR="008A411B" w:rsidRPr="00782622">
                  <w:rPr>
                    <w:rStyle w:val="Hipervnculo"/>
                    <w:noProof/>
                    <w:sz w:val="36"/>
                    <w:szCs w:val="36"/>
                  </w:rPr>
                  <w:t>Requisitos.</w:t>
                </w:r>
                <w:r w:rsidR="008A411B" w:rsidRPr="00782622">
                  <w:rPr>
                    <w:noProof/>
                    <w:webHidden/>
                    <w:sz w:val="36"/>
                    <w:szCs w:val="36"/>
                  </w:rPr>
                  <w:tab/>
                </w:r>
                <w:r w:rsidR="008A411B" w:rsidRPr="00782622">
                  <w:rPr>
                    <w:noProof/>
                    <w:webHidden/>
                    <w:sz w:val="36"/>
                    <w:szCs w:val="36"/>
                  </w:rPr>
                  <w:fldChar w:fldCharType="begin"/>
                </w:r>
                <w:r w:rsidR="008A411B" w:rsidRPr="00782622">
                  <w:rPr>
                    <w:noProof/>
                    <w:webHidden/>
                    <w:sz w:val="36"/>
                    <w:szCs w:val="36"/>
                  </w:rPr>
                  <w:instrText xml:space="preserve"> PAGEREF _Toc117079418 \h </w:instrText>
                </w:r>
                <w:r w:rsidR="008A411B" w:rsidRPr="00782622">
                  <w:rPr>
                    <w:noProof/>
                    <w:webHidden/>
                    <w:sz w:val="36"/>
                    <w:szCs w:val="36"/>
                  </w:rPr>
                </w:r>
                <w:r w:rsidR="008A411B" w:rsidRPr="00782622">
                  <w:rPr>
                    <w:noProof/>
                    <w:webHidden/>
                    <w:sz w:val="36"/>
                    <w:szCs w:val="36"/>
                  </w:rPr>
                  <w:fldChar w:fldCharType="separate"/>
                </w:r>
                <w:r w:rsidR="00782622" w:rsidRPr="00782622">
                  <w:rPr>
                    <w:noProof/>
                    <w:webHidden/>
                    <w:sz w:val="36"/>
                    <w:szCs w:val="36"/>
                  </w:rPr>
                  <w:t>2</w:t>
                </w:r>
                <w:r w:rsidR="008A411B" w:rsidRPr="00782622">
                  <w:rPr>
                    <w:noProof/>
                    <w:webHidden/>
                    <w:sz w:val="36"/>
                    <w:szCs w:val="36"/>
                  </w:rPr>
                  <w:fldChar w:fldCharType="end"/>
                </w:r>
              </w:hyperlink>
            </w:p>
            <w:p w14:paraId="60F2DB9A" w14:textId="0A51E38E" w:rsidR="008A411B" w:rsidRPr="00782622" w:rsidRDefault="00000000">
              <w:pPr>
                <w:pStyle w:val="TDC1"/>
                <w:tabs>
                  <w:tab w:val="left" w:pos="440"/>
                  <w:tab w:val="right" w:leader="dot" w:pos="8828"/>
                </w:tabs>
                <w:rPr>
                  <w:noProof/>
                  <w:sz w:val="36"/>
                  <w:szCs w:val="36"/>
                </w:rPr>
              </w:pPr>
              <w:hyperlink w:anchor="_Toc117079419" w:history="1">
                <w:r w:rsidR="008A411B" w:rsidRPr="00782622">
                  <w:rPr>
                    <w:rStyle w:val="Hipervnculo"/>
                    <w:noProof/>
                    <w:sz w:val="36"/>
                    <w:szCs w:val="36"/>
                  </w:rPr>
                  <w:t>3.</w:t>
                </w:r>
                <w:r w:rsidR="008A411B" w:rsidRPr="00782622">
                  <w:rPr>
                    <w:noProof/>
                    <w:sz w:val="36"/>
                    <w:szCs w:val="36"/>
                  </w:rPr>
                  <w:tab/>
                </w:r>
                <w:r w:rsidR="008A411B" w:rsidRPr="00782622">
                  <w:rPr>
                    <w:rStyle w:val="Hipervnculo"/>
                    <w:noProof/>
                    <w:sz w:val="36"/>
                    <w:szCs w:val="36"/>
                  </w:rPr>
                  <w:t>Tono.</w:t>
                </w:r>
                <w:r w:rsidR="008A411B" w:rsidRPr="00782622">
                  <w:rPr>
                    <w:noProof/>
                    <w:webHidden/>
                    <w:sz w:val="36"/>
                    <w:szCs w:val="36"/>
                  </w:rPr>
                  <w:tab/>
                </w:r>
                <w:r w:rsidR="008A411B" w:rsidRPr="00782622">
                  <w:rPr>
                    <w:noProof/>
                    <w:webHidden/>
                    <w:sz w:val="36"/>
                    <w:szCs w:val="36"/>
                  </w:rPr>
                  <w:fldChar w:fldCharType="begin"/>
                </w:r>
                <w:r w:rsidR="008A411B" w:rsidRPr="00782622">
                  <w:rPr>
                    <w:noProof/>
                    <w:webHidden/>
                    <w:sz w:val="36"/>
                    <w:szCs w:val="36"/>
                  </w:rPr>
                  <w:instrText xml:space="preserve"> PAGEREF _Toc117079419 \h </w:instrText>
                </w:r>
                <w:r w:rsidR="008A411B" w:rsidRPr="00782622">
                  <w:rPr>
                    <w:noProof/>
                    <w:webHidden/>
                    <w:sz w:val="36"/>
                    <w:szCs w:val="36"/>
                  </w:rPr>
                </w:r>
                <w:r w:rsidR="008A411B" w:rsidRPr="00782622">
                  <w:rPr>
                    <w:noProof/>
                    <w:webHidden/>
                    <w:sz w:val="36"/>
                    <w:szCs w:val="36"/>
                  </w:rPr>
                  <w:fldChar w:fldCharType="separate"/>
                </w:r>
                <w:r w:rsidR="00782622" w:rsidRPr="00782622">
                  <w:rPr>
                    <w:noProof/>
                    <w:webHidden/>
                    <w:sz w:val="36"/>
                    <w:szCs w:val="36"/>
                  </w:rPr>
                  <w:t>2</w:t>
                </w:r>
                <w:r w:rsidR="008A411B" w:rsidRPr="00782622">
                  <w:rPr>
                    <w:noProof/>
                    <w:webHidden/>
                    <w:sz w:val="36"/>
                    <w:szCs w:val="36"/>
                  </w:rPr>
                  <w:fldChar w:fldCharType="end"/>
                </w:r>
              </w:hyperlink>
            </w:p>
            <w:p w14:paraId="5FDF968F" w14:textId="6FAAE90A" w:rsidR="008A411B" w:rsidRPr="00782622" w:rsidRDefault="00000000">
              <w:pPr>
                <w:pStyle w:val="TDC1"/>
                <w:tabs>
                  <w:tab w:val="left" w:pos="440"/>
                  <w:tab w:val="right" w:leader="dot" w:pos="8828"/>
                </w:tabs>
                <w:rPr>
                  <w:noProof/>
                  <w:sz w:val="36"/>
                  <w:szCs w:val="36"/>
                </w:rPr>
              </w:pPr>
              <w:hyperlink w:anchor="_Toc117079420" w:history="1">
                <w:r w:rsidR="008A411B" w:rsidRPr="00782622">
                  <w:rPr>
                    <w:rStyle w:val="Hipervnculo"/>
                    <w:noProof/>
                    <w:sz w:val="36"/>
                    <w:szCs w:val="36"/>
                  </w:rPr>
                  <w:t>4.</w:t>
                </w:r>
                <w:r w:rsidR="008A411B" w:rsidRPr="00782622">
                  <w:rPr>
                    <w:noProof/>
                    <w:sz w:val="36"/>
                    <w:szCs w:val="36"/>
                  </w:rPr>
                  <w:tab/>
                </w:r>
                <w:r w:rsidR="008A411B" w:rsidRPr="00782622">
                  <w:rPr>
                    <w:rStyle w:val="Hipervnculo"/>
                    <w:noProof/>
                    <w:sz w:val="36"/>
                    <w:szCs w:val="36"/>
                  </w:rPr>
                  <w:t>Estructura.</w:t>
                </w:r>
                <w:r w:rsidR="008A411B" w:rsidRPr="00782622">
                  <w:rPr>
                    <w:noProof/>
                    <w:webHidden/>
                    <w:sz w:val="36"/>
                    <w:szCs w:val="36"/>
                  </w:rPr>
                  <w:tab/>
                </w:r>
                <w:r w:rsidR="008A411B" w:rsidRPr="00782622">
                  <w:rPr>
                    <w:noProof/>
                    <w:webHidden/>
                    <w:sz w:val="36"/>
                    <w:szCs w:val="36"/>
                  </w:rPr>
                  <w:fldChar w:fldCharType="begin"/>
                </w:r>
                <w:r w:rsidR="008A411B" w:rsidRPr="00782622">
                  <w:rPr>
                    <w:noProof/>
                    <w:webHidden/>
                    <w:sz w:val="36"/>
                    <w:szCs w:val="36"/>
                  </w:rPr>
                  <w:instrText xml:space="preserve"> PAGEREF _Toc117079420 \h </w:instrText>
                </w:r>
                <w:r w:rsidR="008A411B" w:rsidRPr="00782622">
                  <w:rPr>
                    <w:noProof/>
                    <w:webHidden/>
                    <w:sz w:val="36"/>
                    <w:szCs w:val="36"/>
                  </w:rPr>
                </w:r>
                <w:r w:rsidR="008A411B" w:rsidRPr="00782622">
                  <w:rPr>
                    <w:noProof/>
                    <w:webHidden/>
                    <w:sz w:val="36"/>
                    <w:szCs w:val="36"/>
                  </w:rPr>
                  <w:fldChar w:fldCharType="separate"/>
                </w:r>
                <w:r w:rsidR="00782622" w:rsidRPr="00782622">
                  <w:rPr>
                    <w:noProof/>
                    <w:webHidden/>
                    <w:sz w:val="36"/>
                    <w:szCs w:val="36"/>
                  </w:rPr>
                  <w:t>2</w:t>
                </w:r>
                <w:r w:rsidR="008A411B" w:rsidRPr="00782622">
                  <w:rPr>
                    <w:noProof/>
                    <w:webHidden/>
                    <w:sz w:val="36"/>
                    <w:szCs w:val="36"/>
                  </w:rPr>
                  <w:fldChar w:fldCharType="end"/>
                </w:r>
              </w:hyperlink>
            </w:p>
            <w:p w14:paraId="1F9FD035" w14:textId="46B24350" w:rsidR="008A411B" w:rsidRPr="00782622" w:rsidRDefault="00000000">
              <w:pPr>
                <w:pStyle w:val="TDC1"/>
                <w:tabs>
                  <w:tab w:val="left" w:pos="440"/>
                  <w:tab w:val="right" w:leader="dot" w:pos="8828"/>
                </w:tabs>
                <w:rPr>
                  <w:noProof/>
                  <w:sz w:val="36"/>
                  <w:szCs w:val="36"/>
                </w:rPr>
              </w:pPr>
              <w:hyperlink w:anchor="_Toc117079421" w:history="1">
                <w:r w:rsidR="008A411B" w:rsidRPr="00782622">
                  <w:rPr>
                    <w:rStyle w:val="Hipervnculo"/>
                    <w:noProof/>
                    <w:sz w:val="36"/>
                    <w:szCs w:val="36"/>
                  </w:rPr>
                  <w:t>5.</w:t>
                </w:r>
                <w:r w:rsidR="008A411B" w:rsidRPr="00782622">
                  <w:rPr>
                    <w:noProof/>
                    <w:sz w:val="36"/>
                    <w:szCs w:val="36"/>
                  </w:rPr>
                  <w:tab/>
                </w:r>
                <w:r w:rsidR="008A411B" w:rsidRPr="00782622">
                  <w:rPr>
                    <w:rStyle w:val="Hipervnculo"/>
                    <w:noProof/>
                    <w:sz w:val="36"/>
                    <w:szCs w:val="36"/>
                  </w:rPr>
                  <w:t>Contenido.</w:t>
                </w:r>
                <w:r w:rsidR="008A411B" w:rsidRPr="00782622">
                  <w:rPr>
                    <w:noProof/>
                    <w:webHidden/>
                    <w:sz w:val="36"/>
                    <w:szCs w:val="36"/>
                  </w:rPr>
                  <w:tab/>
                </w:r>
                <w:r w:rsidR="008A411B" w:rsidRPr="00782622">
                  <w:rPr>
                    <w:noProof/>
                    <w:webHidden/>
                    <w:sz w:val="36"/>
                    <w:szCs w:val="36"/>
                  </w:rPr>
                  <w:fldChar w:fldCharType="begin"/>
                </w:r>
                <w:r w:rsidR="008A411B" w:rsidRPr="00782622">
                  <w:rPr>
                    <w:noProof/>
                    <w:webHidden/>
                    <w:sz w:val="36"/>
                    <w:szCs w:val="36"/>
                  </w:rPr>
                  <w:instrText xml:space="preserve"> PAGEREF _Toc117079421 \h </w:instrText>
                </w:r>
                <w:r w:rsidR="008A411B" w:rsidRPr="00782622">
                  <w:rPr>
                    <w:noProof/>
                    <w:webHidden/>
                    <w:sz w:val="36"/>
                    <w:szCs w:val="36"/>
                  </w:rPr>
                </w:r>
                <w:r w:rsidR="008A411B" w:rsidRPr="00782622">
                  <w:rPr>
                    <w:noProof/>
                    <w:webHidden/>
                    <w:sz w:val="36"/>
                    <w:szCs w:val="36"/>
                  </w:rPr>
                  <w:fldChar w:fldCharType="separate"/>
                </w:r>
                <w:r w:rsidR="00782622" w:rsidRPr="00782622">
                  <w:rPr>
                    <w:noProof/>
                    <w:webHidden/>
                    <w:sz w:val="36"/>
                    <w:szCs w:val="36"/>
                  </w:rPr>
                  <w:t>2</w:t>
                </w:r>
                <w:r w:rsidR="008A411B" w:rsidRPr="00782622">
                  <w:rPr>
                    <w:noProof/>
                    <w:webHidden/>
                    <w:sz w:val="36"/>
                    <w:szCs w:val="36"/>
                  </w:rPr>
                  <w:fldChar w:fldCharType="end"/>
                </w:r>
              </w:hyperlink>
            </w:p>
            <w:p w14:paraId="51033614" w14:textId="3EB71976" w:rsidR="008A411B" w:rsidRPr="00782622" w:rsidRDefault="00000000">
              <w:pPr>
                <w:pStyle w:val="TDC1"/>
                <w:tabs>
                  <w:tab w:val="left" w:pos="440"/>
                  <w:tab w:val="right" w:leader="dot" w:pos="8828"/>
                </w:tabs>
                <w:rPr>
                  <w:noProof/>
                  <w:sz w:val="36"/>
                  <w:szCs w:val="36"/>
                </w:rPr>
              </w:pPr>
              <w:hyperlink w:anchor="_Toc117079422" w:history="1">
                <w:r w:rsidR="008A411B" w:rsidRPr="00782622">
                  <w:rPr>
                    <w:rStyle w:val="Hipervnculo"/>
                    <w:noProof/>
                    <w:sz w:val="36"/>
                    <w:szCs w:val="36"/>
                  </w:rPr>
                  <w:t>6.</w:t>
                </w:r>
                <w:r w:rsidR="008A411B" w:rsidRPr="00782622">
                  <w:rPr>
                    <w:noProof/>
                    <w:sz w:val="36"/>
                    <w:szCs w:val="36"/>
                  </w:rPr>
                  <w:tab/>
                </w:r>
                <w:r w:rsidR="008A411B" w:rsidRPr="00782622">
                  <w:rPr>
                    <w:rStyle w:val="Hipervnculo"/>
                    <w:noProof/>
                    <w:sz w:val="36"/>
                    <w:szCs w:val="36"/>
                  </w:rPr>
                  <w:t>Forma.</w:t>
                </w:r>
                <w:r w:rsidR="008A411B" w:rsidRPr="00782622">
                  <w:rPr>
                    <w:noProof/>
                    <w:webHidden/>
                    <w:sz w:val="36"/>
                    <w:szCs w:val="36"/>
                  </w:rPr>
                  <w:tab/>
                </w:r>
                <w:r w:rsidR="008A411B" w:rsidRPr="00782622">
                  <w:rPr>
                    <w:noProof/>
                    <w:webHidden/>
                    <w:sz w:val="36"/>
                    <w:szCs w:val="36"/>
                  </w:rPr>
                  <w:fldChar w:fldCharType="begin"/>
                </w:r>
                <w:r w:rsidR="008A411B" w:rsidRPr="00782622">
                  <w:rPr>
                    <w:noProof/>
                    <w:webHidden/>
                    <w:sz w:val="36"/>
                    <w:szCs w:val="36"/>
                  </w:rPr>
                  <w:instrText xml:space="preserve"> PAGEREF _Toc117079422 \h </w:instrText>
                </w:r>
                <w:r w:rsidR="008A411B" w:rsidRPr="00782622">
                  <w:rPr>
                    <w:noProof/>
                    <w:webHidden/>
                    <w:sz w:val="36"/>
                    <w:szCs w:val="36"/>
                  </w:rPr>
                </w:r>
                <w:r w:rsidR="008A411B" w:rsidRPr="00782622">
                  <w:rPr>
                    <w:noProof/>
                    <w:webHidden/>
                    <w:sz w:val="36"/>
                    <w:szCs w:val="36"/>
                  </w:rPr>
                  <w:fldChar w:fldCharType="separate"/>
                </w:r>
                <w:r w:rsidR="00782622" w:rsidRPr="00782622">
                  <w:rPr>
                    <w:noProof/>
                    <w:webHidden/>
                    <w:sz w:val="36"/>
                    <w:szCs w:val="36"/>
                  </w:rPr>
                  <w:t>3</w:t>
                </w:r>
                <w:r w:rsidR="008A411B" w:rsidRPr="00782622">
                  <w:rPr>
                    <w:noProof/>
                    <w:webHidden/>
                    <w:sz w:val="36"/>
                    <w:szCs w:val="36"/>
                  </w:rPr>
                  <w:fldChar w:fldCharType="end"/>
                </w:r>
              </w:hyperlink>
            </w:p>
            <w:p w14:paraId="033E7948" w14:textId="0C5140D7" w:rsidR="008A411B" w:rsidRPr="00782622" w:rsidRDefault="00000000">
              <w:pPr>
                <w:pStyle w:val="TDC1"/>
                <w:tabs>
                  <w:tab w:val="left" w:pos="440"/>
                  <w:tab w:val="right" w:leader="dot" w:pos="8828"/>
                </w:tabs>
                <w:rPr>
                  <w:noProof/>
                  <w:sz w:val="36"/>
                  <w:szCs w:val="36"/>
                </w:rPr>
              </w:pPr>
              <w:hyperlink w:anchor="_Toc117079423" w:history="1">
                <w:r w:rsidR="008A411B" w:rsidRPr="00782622">
                  <w:rPr>
                    <w:rStyle w:val="Hipervnculo"/>
                    <w:noProof/>
                    <w:sz w:val="36"/>
                    <w:szCs w:val="36"/>
                  </w:rPr>
                  <w:t>7.</w:t>
                </w:r>
                <w:r w:rsidR="008A411B" w:rsidRPr="00782622">
                  <w:rPr>
                    <w:noProof/>
                    <w:sz w:val="36"/>
                    <w:szCs w:val="36"/>
                  </w:rPr>
                  <w:tab/>
                </w:r>
                <w:r w:rsidR="008A411B" w:rsidRPr="00782622">
                  <w:rPr>
                    <w:rStyle w:val="Hipervnculo"/>
                    <w:noProof/>
                    <w:sz w:val="36"/>
                    <w:szCs w:val="36"/>
                  </w:rPr>
                  <w:t>Wireframe.</w:t>
                </w:r>
                <w:r w:rsidR="008A411B" w:rsidRPr="00782622">
                  <w:rPr>
                    <w:noProof/>
                    <w:webHidden/>
                    <w:sz w:val="36"/>
                    <w:szCs w:val="36"/>
                  </w:rPr>
                  <w:tab/>
                </w:r>
                <w:r w:rsidR="008A411B" w:rsidRPr="00782622">
                  <w:rPr>
                    <w:noProof/>
                    <w:webHidden/>
                    <w:sz w:val="36"/>
                    <w:szCs w:val="36"/>
                  </w:rPr>
                  <w:fldChar w:fldCharType="begin"/>
                </w:r>
                <w:r w:rsidR="008A411B" w:rsidRPr="00782622">
                  <w:rPr>
                    <w:noProof/>
                    <w:webHidden/>
                    <w:sz w:val="36"/>
                    <w:szCs w:val="36"/>
                  </w:rPr>
                  <w:instrText xml:space="preserve"> PAGEREF _Toc117079423 \h </w:instrText>
                </w:r>
                <w:r w:rsidR="008A411B" w:rsidRPr="00782622">
                  <w:rPr>
                    <w:noProof/>
                    <w:webHidden/>
                    <w:sz w:val="36"/>
                    <w:szCs w:val="36"/>
                  </w:rPr>
                </w:r>
                <w:r w:rsidR="008A411B" w:rsidRPr="00782622">
                  <w:rPr>
                    <w:noProof/>
                    <w:webHidden/>
                    <w:sz w:val="36"/>
                    <w:szCs w:val="36"/>
                  </w:rPr>
                  <w:fldChar w:fldCharType="separate"/>
                </w:r>
                <w:r w:rsidR="00782622" w:rsidRPr="00782622">
                  <w:rPr>
                    <w:noProof/>
                    <w:webHidden/>
                    <w:sz w:val="36"/>
                    <w:szCs w:val="36"/>
                  </w:rPr>
                  <w:t>4</w:t>
                </w:r>
                <w:r w:rsidR="008A411B" w:rsidRPr="00782622">
                  <w:rPr>
                    <w:noProof/>
                    <w:webHidden/>
                    <w:sz w:val="36"/>
                    <w:szCs w:val="36"/>
                  </w:rPr>
                  <w:fldChar w:fldCharType="end"/>
                </w:r>
              </w:hyperlink>
            </w:p>
            <w:p w14:paraId="0EBF74BC" w14:textId="0CC3ABEB" w:rsidR="008A411B" w:rsidRPr="00782622" w:rsidRDefault="00000000">
              <w:pPr>
                <w:pStyle w:val="TDC1"/>
                <w:tabs>
                  <w:tab w:val="left" w:pos="440"/>
                  <w:tab w:val="right" w:leader="dot" w:pos="8828"/>
                </w:tabs>
                <w:rPr>
                  <w:noProof/>
                  <w:sz w:val="36"/>
                  <w:szCs w:val="36"/>
                </w:rPr>
              </w:pPr>
              <w:hyperlink w:anchor="_Toc117079424" w:history="1">
                <w:r w:rsidR="008A411B" w:rsidRPr="00782622">
                  <w:rPr>
                    <w:rStyle w:val="Hipervnculo"/>
                    <w:noProof/>
                    <w:sz w:val="36"/>
                    <w:szCs w:val="36"/>
                  </w:rPr>
                  <w:t>8.</w:t>
                </w:r>
                <w:r w:rsidR="008A411B" w:rsidRPr="00782622">
                  <w:rPr>
                    <w:noProof/>
                    <w:sz w:val="36"/>
                    <w:szCs w:val="36"/>
                  </w:rPr>
                  <w:tab/>
                </w:r>
                <w:r w:rsidR="008A411B" w:rsidRPr="00782622">
                  <w:rPr>
                    <w:rStyle w:val="Hipervnculo"/>
                    <w:noProof/>
                    <w:sz w:val="36"/>
                    <w:szCs w:val="36"/>
                  </w:rPr>
                  <w:t>Bibliografía.</w:t>
                </w:r>
                <w:r w:rsidR="008A411B" w:rsidRPr="00782622">
                  <w:rPr>
                    <w:noProof/>
                    <w:webHidden/>
                    <w:sz w:val="36"/>
                    <w:szCs w:val="36"/>
                  </w:rPr>
                  <w:tab/>
                </w:r>
                <w:r w:rsidR="008A411B" w:rsidRPr="00782622">
                  <w:rPr>
                    <w:noProof/>
                    <w:webHidden/>
                    <w:sz w:val="36"/>
                    <w:szCs w:val="36"/>
                  </w:rPr>
                  <w:fldChar w:fldCharType="begin"/>
                </w:r>
                <w:r w:rsidR="008A411B" w:rsidRPr="00782622">
                  <w:rPr>
                    <w:noProof/>
                    <w:webHidden/>
                    <w:sz w:val="36"/>
                    <w:szCs w:val="36"/>
                  </w:rPr>
                  <w:instrText xml:space="preserve"> PAGEREF _Toc117079424 \h </w:instrText>
                </w:r>
                <w:r w:rsidR="008A411B" w:rsidRPr="00782622">
                  <w:rPr>
                    <w:noProof/>
                    <w:webHidden/>
                    <w:sz w:val="36"/>
                    <w:szCs w:val="36"/>
                  </w:rPr>
                </w:r>
                <w:r w:rsidR="008A411B" w:rsidRPr="00782622">
                  <w:rPr>
                    <w:noProof/>
                    <w:webHidden/>
                    <w:sz w:val="36"/>
                    <w:szCs w:val="36"/>
                  </w:rPr>
                  <w:fldChar w:fldCharType="separate"/>
                </w:r>
                <w:r w:rsidR="00782622" w:rsidRPr="00782622">
                  <w:rPr>
                    <w:noProof/>
                    <w:webHidden/>
                    <w:sz w:val="36"/>
                    <w:szCs w:val="36"/>
                  </w:rPr>
                  <w:t>5</w:t>
                </w:r>
                <w:r w:rsidR="008A411B" w:rsidRPr="00782622">
                  <w:rPr>
                    <w:noProof/>
                    <w:webHidden/>
                    <w:sz w:val="36"/>
                    <w:szCs w:val="36"/>
                  </w:rPr>
                  <w:fldChar w:fldCharType="end"/>
                </w:r>
              </w:hyperlink>
            </w:p>
            <w:p w14:paraId="5A2DCE0C" w14:textId="61EDFEE7" w:rsidR="00DC63FE" w:rsidRPr="00782622" w:rsidRDefault="00DC63FE">
              <w:pPr>
                <w:rPr>
                  <w:sz w:val="36"/>
                  <w:szCs w:val="36"/>
                </w:rPr>
              </w:pPr>
              <w:r w:rsidRPr="00782622">
                <w:rPr>
                  <w:b/>
                  <w:bCs/>
                  <w:sz w:val="36"/>
                  <w:szCs w:val="36"/>
                </w:rPr>
                <w:fldChar w:fldCharType="end"/>
              </w:r>
            </w:p>
          </w:sdtContent>
        </w:sdt>
        <w:p w14:paraId="13874FB4" w14:textId="77777777" w:rsidR="00DC63FE" w:rsidRPr="00782622" w:rsidRDefault="00DC63FE" w:rsidP="00DC63FE">
          <w:pPr>
            <w:rPr>
              <w:sz w:val="36"/>
              <w:szCs w:val="36"/>
            </w:rPr>
          </w:pPr>
        </w:p>
        <w:p w14:paraId="0A503B10" w14:textId="77777777" w:rsidR="00DC63FE" w:rsidRDefault="00DC63FE" w:rsidP="00DC63FE"/>
        <w:p w14:paraId="05FCDA63" w14:textId="77777777" w:rsidR="00DC63FE" w:rsidRDefault="00DC63FE" w:rsidP="00DC63FE"/>
        <w:p w14:paraId="11CDE5A3" w14:textId="77777777" w:rsidR="00DC63FE" w:rsidRDefault="00DC63FE" w:rsidP="00DC63FE"/>
        <w:p w14:paraId="559E9C9F" w14:textId="77777777" w:rsidR="00DC63FE" w:rsidRDefault="00DC63FE" w:rsidP="00DC63FE"/>
        <w:p w14:paraId="2290DB53" w14:textId="77777777" w:rsidR="00DC63FE" w:rsidRDefault="00DC63FE" w:rsidP="00DC63FE"/>
        <w:p w14:paraId="28D81CAE" w14:textId="77777777" w:rsidR="00DC63FE" w:rsidRDefault="00DC63FE" w:rsidP="00DC63FE"/>
        <w:p w14:paraId="3E623FEF" w14:textId="77777777" w:rsidR="00DC63FE" w:rsidRDefault="00DC63FE" w:rsidP="00DC63FE"/>
        <w:p w14:paraId="39B6846E" w14:textId="77777777" w:rsidR="00DC63FE" w:rsidRDefault="00DC63FE" w:rsidP="00DC63FE"/>
        <w:p w14:paraId="5B21CFEB" w14:textId="77777777" w:rsidR="00DC63FE" w:rsidRDefault="00DC63FE" w:rsidP="00DC63FE"/>
        <w:p w14:paraId="1612F364" w14:textId="77777777" w:rsidR="00DC63FE" w:rsidRDefault="00DC63FE" w:rsidP="00DC63FE"/>
        <w:p w14:paraId="308A425A" w14:textId="77777777" w:rsidR="00DC63FE" w:rsidRDefault="00DC63FE" w:rsidP="00DC63FE"/>
        <w:p w14:paraId="491D70AF" w14:textId="77777777" w:rsidR="00DC63FE" w:rsidRDefault="00DC63FE" w:rsidP="00DC63FE"/>
        <w:p w14:paraId="78F34AEB" w14:textId="77777777" w:rsidR="00DC63FE" w:rsidRDefault="00DC63FE" w:rsidP="00DC63FE"/>
        <w:p w14:paraId="05D4D81A" w14:textId="77777777" w:rsidR="00A41D18" w:rsidRDefault="00A41D18" w:rsidP="00DC63FE"/>
        <w:p w14:paraId="737970B5" w14:textId="77777777" w:rsidR="00A41D18" w:rsidRDefault="00A41D18" w:rsidP="00DC63FE">
          <w:r w:rsidRPr="00A41D18">
            <w:lastRenderedPageBreak/>
            <w:t>La forma de la estructuración de las entregas es por carpetas, cada entrega está asociada a una carpeta, aquí está el enlace al repositorio de la carpeta para la</w:t>
          </w:r>
          <w:r>
            <w:t xml:space="preserve"> </w:t>
          </w:r>
          <w:r w:rsidRPr="00A41D18">
            <w:t>s</w:t>
          </w:r>
          <w:r>
            <w:t>egunda entrega.</w:t>
          </w:r>
        </w:p>
        <w:p w14:paraId="1825B92C" w14:textId="28754477" w:rsidR="00DC63FE" w:rsidRPr="00A41D18" w:rsidRDefault="00A41D18" w:rsidP="00A41D18">
          <w:pPr>
            <w:pStyle w:val="Ttulo2"/>
          </w:pPr>
          <w:r>
            <w:t>Repo</w:t>
          </w:r>
          <w:r w:rsidRPr="00A41D18">
            <w:t>s</w:t>
          </w:r>
          <w:r>
            <w:t xml:space="preserve">itorio: </w:t>
          </w:r>
          <w:hyperlink r:id="rId11" w:history="1">
            <w:r w:rsidRPr="00E7088E">
              <w:rPr>
                <w:rStyle w:val="Hipervnculo"/>
                <w:rFonts w:asciiTheme="minorHAnsi" w:hAnsiTheme="minorHAnsi" w:cstheme="minorHAnsi"/>
                <w:sz w:val="22"/>
                <w:szCs w:val="22"/>
              </w:rPr>
              <w:t>https://github.com/Antonio-Marin/DSI-Practicas-MarinMartinez-Antonio/tree/main/Pr%C3%A1ctica2</w:t>
            </w:r>
          </w:hyperlink>
        </w:p>
      </w:sdtContent>
    </w:sdt>
    <w:p w14:paraId="19A8E96B" w14:textId="525B6B06" w:rsidR="00DC63FE" w:rsidRPr="00DC63FE" w:rsidRDefault="008E68E4" w:rsidP="00DC63FE">
      <w:pPr>
        <w:pStyle w:val="Ttulo1"/>
        <w:numPr>
          <w:ilvl w:val="0"/>
          <w:numId w:val="1"/>
        </w:numPr>
      </w:pPr>
      <w:bookmarkStart w:id="6" w:name="_Toc117079417"/>
      <w:r>
        <w:t>Público objetivo.</w:t>
      </w:r>
      <w:bookmarkEnd w:id="6"/>
    </w:p>
    <w:p w14:paraId="75F14140" w14:textId="6B3E7089" w:rsidR="005C756D" w:rsidRPr="00A93819" w:rsidRDefault="00A93819" w:rsidP="0020113E">
      <w:pPr>
        <w:jc w:val="both"/>
      </w:pPr>
      <w:r>
        <w:t>E</w:t>
      </w:r>
      <w:r w:rsidRPr="00A93819">
        <w:t>s</w:t>
      </w:r>
      <w:r>
        <w:t xml:space="preserve">ta página </w:t>
      </w:r>
      <w:r w:rsidR="005C756D">
        <w:t>va a</w:t>
      </w:r>
      <w:r>
        <w:t xml:space="preserve"> ir dirigida a niño</w:t>
      </w:r>
      <w:r w:rsidRPr="00A93819">
        <w:t>s</w:t>
      </w:r>
      <w:r>
        <w:t>/preadoles</w:t>
      </w:r>
      <w:r w:rsidRPr="00A93819">
        <w:t>c</w:t>
      </w:r>
      <w:r>
        <w:t>entes, para ello habrá que u</w:t>
      </w:r>
      <w:r w:rsidRPr="00A93819">
        <w:t>s</w:t>
      </w:r>
      <w:r>
        <w:t>ar un lenguaje má</w:t>
      </w:r>
      <w:r w:rsidRPr="00A93819">
        <w:t>s</w:t>
      </w:r>
      <w:r>
        <w:t xml:space="preserve"> </w:t>
      </w:r>
      <w:r w:rsidRPr="00A93819">
        <w:t>s</w:t>
      </w:r>
      <w:r>
        <w:t xml:space="preserve">encillo para que </w:t>
      </w:r>
      <w:r w:rsidRPr="00A93819">
        <w:t>s</w:t>
      </w:r>
      <w:r>
        <w:t>ea fácil de entender, u</w:t>
      </w:r>
      <w:r w:rsidRPr="00A93819">
        <w:t>s</w:t>
      </w:r>
      <w:r>
        <w:t>ar imágene</w:t>
      </w:r>
      <w:r w:rsidRPr="00A93819">
        <w:t>s</w:t>
      </w:r>
      <w:r>
        <w:t xml:space="preserve"> colorida</w:t>
      </w:r>
      <w:r w:rsidRPr="00A93819">
        <w:t>s</w:t>
      </w:r>
      <w:r>
        <w:t>, un te</w:t>
      </w:r>
      <w:r w:rsidRPr="00A93819">
        <w:t>x</w:t>
      </w:r>
      <w:r>
        <w:t xml:space="preserve">to llamativo y </w:t>
      </w:r>
      <w:r w:rsidRPr="00A93819">
        <w:t>s</w:t>
      </w:r>
      <w:r>
        <w:t>encillo.</w:t>
      </w:r>
      <w:r w:rsidR="005C756D">
        <w:t xml:space="preserve"> E</w:t>
      </w:r>
      <w:r w:rsidR="005C756D" w:rsidRPr="005C756D">
        <w:t>s</w:t>
      </w:r>
      <w:r w:rsidR="005C756D">
        <w:t>ta página le</w:t>
      </w:r>
      <w:r w:rsidR="005C756D" w:rsidRPr="005C756D">
        <w:t>s</w:t>
      </w:r>
      <w:r w:rsidR="005C756D">
        <w:t xml:space="preserve"> </w:t>
      </w:r>
      <w:r w:rsidR="005C756D" w:rsidRPr="005C756D">
        <w:t>s</w:t>
      </w:r>
      <w:r w:rsidR="005C756D">
        <w:t>erá de utilidad a lo</w:t>
      </w:r>
      <w:r w:rsidR="005C756D" w:rsidRPr="005C756D">
        <w:t>s</w:t>
      </w:r>
      <w:r w:rsidR="005C756D">
        <w:t xml:space="preserve"> profe</w:t>
      </w:r>
      <w:r w:rsidR="005C756D" w:rsidRPr="005C756D">
        <w:t>s</w:t>
      </w:r>
      <w:r w:rsidR="005C756D">
        <w:t>ore</w:t>
      </w:r>
      <w:r w:rsidR="005C756D" w:rsidRPr="005C756D">
        <w:t>s</w:t>
      </w:r>
      <w:r w:rsidR="005C756D">
        <w:t xml:space="preserve"> para e</w:t>
      </w:r>
      <w:r w:rsidR="005C756D" w:rsidRPr="005C756D">
        <w:t>x</w:t>
      </w:r>
      <w:r w:rsidR="005C756D">
        <w:t>plicar la información de lo</w:t>
      </w:r>
      <w:r w:rsidR="005C756D" w:rsidRPr="005C756D">
        <w:t>s</w:t>
      </w:r>
      <w:r w:rsidR="005C756D">
        <w:t xml:space="preserve"> volcane</w:t>
      </w:r>
      <w:r w:rsidR="005C756D" w:rsidRPr="005C756D">
        <w:t>s</w:t>
      </w:r>
      <w:r w:rsidR="005C756D">
        <w:t xml:space="preserve"> o por </w:t>
      </w:r>
      <w:r w:rsidR="005C756D" w:rsidRPr="005C756D">
        <w:t>s</w:t>
      </w:r>
      <w:r w:rsidR="005C756D">
        <w:t>i lo</w:t>
      </w:r>
      <w:r w:rsidR="005C756D" w:rsidRPr="005C756D">
        <w:t>s</w:t>
      </w:r>
      <w:r w:rsidR="005C756D">
        <w:t xml:space="preserve"> alumno</w:t>
      </w:r>
      <w:r w:rsidR="005C756D" w:rsidRPr="005C756D">
        <w:t>s</w:t>
      </w:r>
      <w:r w:rsidR="005C756D">
        <w:t xml:space="preserve"> (lo</w:t>
      </w:r>
      <w:r w:rsidR="005C756D" w:rsidRPr="005C756D">
        <w:t>s</w:t>
      </w:r>
      <w:r w:rsidR="005C756D">
        <w:t xml:space="preserve"> niño</w:t>
      </w:r>
      <w:r w:rsidR="005C756D" w:rsidRPr="005C756D">
        <w:t>s</w:t>
      </w:r>
      <w:r w:rsidR="005C756D">
        <w:t xml:space="preserve">) deben realizar un trabajo </w:t>
      </w:r>
      <w:r w:rsidR="005C756D" w:rsidRPr="005C756D">
        <w:t>s</w:t>
      </w:r>
      <w:r w:rsidR="005C756D">
        <w:t>obre lo</w:t>
      </w:r>
      <w:r w:rsidR="005C756D" w:rsidRPr="005C756D">
        <w:t>s</w:t>
      </w:r>
      <w:r w:rsidR="005C756D">
        <w:t xml:space="preserve"> volcane</w:t>
      </w:r>
      <w:r w:rsidR="005C756D" w:rsidRPr="005C756D">
        <w:t>s</w:t>
      </w:r>
      <w:r w:rsidR="005C756D">
        <w:t>, de e</w:t>
      </w:r>
      <w:r w:rsidR="005C756D" w:rsidRPr="005C756D">
        <w:t>s</w:t>
      </w:r>
      <w:r w:rsidR="005C756D">
        <w:t xml:space="preserve">ta forma tendrá información útil a </w:t>
      </w:r>
      <w:r w:rsidR="005C756D" w:rsidRPr="005C756D">
        <w:t>s</w:t>
      </w:r>
      <w:r w:rsidR="005C756D">
        <w:t>u di</w:t>
      </w:r>
      <w:r w:rsidR="005C756D" w:rsidRPr="005C756D">
        <w:t>s</w:t>
      </w:r>
      <w:r w:rsidR="005C756D">
        <w:t>po</w:t>
      </w:r>
      <w:r w:rsidR="005C756D" w:rsidRPr="005C756D">
        <w:t>s</w:t>
      </w:r>
      <w:r w:rsidR="005C756D">
        <w:t>ición para entender y e</w:t>
      </w:r>
      <w:r w:rsidR="005C756D" w:rsidRPr="005C756D">
        <w:t>x</w:t>
      </w:r>
      <w:r w:rsidR="005C756D">
        <w:t>plicar lo pedido por el profe</w:t>
      </w:r>
      <w:r w:rsidR="005C756D" w:rsidRPr="005C756D">
        <w:t>s</w:t>
      </w:r>
      <w:r w:rsidR="005C756D">
        <w:t>or.</w:t>
      </w:r>
    </w:p>
    <w:p w14:paraId="6F262EB1" w14:textId="20813FDA" w:rsidR="008E68E4" w:rsidRDefault="008E68E4" w:rsidP="008E68E4">
      <w:pPr>
        <w:pStyle w:val="Ttulo1"/>
        <w:numPr>
          <w:ilvl w:val="0"/>
          <w:numId w:val="1"/>
        </w:numPr>
      </w:pPr>
      <w:bookmarkStart w:id="7" w:name="_Toc117079418"/>
      <w:r>
        <w:t>Requi</w:t>
      </w:r>
      <w:r w:rsidRPr="008E68E4">
        <w:t>s</w:t>
      </w:r>
      <w:r>
        <w:t>ito</w:t>
      </w:r>
      <w:r w:rsidRPr="008E68E4">
        <w:t>s</w:t>
      </w:r>
      <w:r>
        <w:t>.</w:t>
      </w:r>
      <w:bookmarkEnd w:id="7"/>
    </w:p>
    <w:p w14:paraId="197B47E5" w14:textId="6B33D8C5" w:rsidR="009D5016" w:rsidRPr="009D5016" w:rsidRDefault="009D5016" w:rsidP="0020113E">
      <w:pPr>
        <w:jc w:val="both"/>
      </w:pPr>
      <w:r>
        <w:t>Como e</w:t>
      </w:r>
      <w:r w:rsidRPr="009D5016">
        <w:t>s</w:t>
      </w:r>
      <w:r>
        <w:t>ta comentado en el apartado anterior hay que hacer u</w:t>
      </w:r>
      <w:r w:rsidRPr="009D5016">
        <w:t>s</w:t>
      </w:r>
      <w:r>
        <w:t>o de imágenes colorida</w:t>
      </w:r>
      <w:r w:rsidRPr="009D5016">
        <w:t>s</w:t>
      </w:r>
      <w:r>
        <w:t xml:space="preserve"> para atraer la atención del público objetivo, debido a qué como </w:t>
      </w:r>
      <w:r w:rsidRPr="009D5016">
        <w:t>s</w:t>
      </w:r>
      <w:r>
        <w:t>on niño</w:t>
      </w:r>
      <w:r w:rsidRPr="009D5016">
        <w:t>s</w:t>
      </w:r>
      <w:r>
        <w:t>/preadole</w:t>
      </w:r>
      <w:r w:rsidRPr="009D5016">
        <w:t>s</w:t>
      </w:r>
      <w:r>
        <w:t>cente</w:t>
      </w:r>
      <w:r w:rsidRPr="009D5016">
        <w:t>s</w:t>
      </w:r>
      <w:r>
        <w:t xml:space="preserve"> le</w:t>
      </w:r>
      <w:r w:rsidRPr="009D5016">
        <w:t>s</w:t>
      </w:r>
      <w:r>
        <w:t xml:space="preserve"> puede co</w:t>
      </w:r>
      <w:r w:rsidRPr="009D5016">
        <w:t>s</w:t>
      </w:r>
      <w:r>
        <w:t xml:space="preserve">tar mantener la atención en una </w:t>
      </w:r>
      <w:r w:rsidRPr="009D5016">
        <w:t>s</w:t>
      </w:r>
      <w:r>
        <w:t>ola co</w:t>
      </w:r>
      <w:r w:rsidRPr="009D5016">
        <w:t>s</w:t>
      </w:r>
      <w:r>
        <w:t>a, de e</w:t>
      </w:r>
      <w:r w:rsidRPr="009D5016">
        <w:t>s</w:t>
      </w:r>
      <w:r>
        <w:t xml:space="preserve">ta forma </w:t>
      </w:r>
      <w:r w:rsidRPr="009D5016">
        <w:t>s</w:t>
      </w:r>
      <w:r>
        <w:t xml:space="preserve">e podrá captar </w:t>
      </w:r>
      <w:r w:rsidRPr="009D5016">
        <w:t>s</w:t>
      </w:r>
      <w:r>
        <w:t>u atención má</w:t>
      </w:r>
      <w:r w:rsidRPr="009D5016">
        <w:t>s</w:t>
      </w:r>
      <w:r>
        <w:t xml:space="preserve"> fácilmente. </w:t>
      </w:r>
      <w:r w:rsidR="003525EF">
        <w:t>Ademá</w:t>
      </w:r>
      <w:r w:rsidR="003525EF" w:rsidRPr="009D5016">
        <w:t>s,</w:t>
      </w:r>
      <w:r>
        <w:t xml:space="preserve"> u</w:t>
      </w:r>
      <w:r w:rsidRPr="009D5016">
        <w:t>s</w:t>
      </w:r>
      <w:r>
        <w:t>aremo</w:t>
      </w:r>
      <w:r w:rsidRPr="009D5016">
        <w:t>s</w:t>
      </w:r>
      <w:r>
        <w:t xml:space="preserve"> un lenguaje </w:t>
      </w:r>
      <w:r w:rsidR="003525EF">
        <w:t>llano así el lector podrá centrar</w:t>
      </w:r>
      <w:r w:rsidR="003525EF" w:rsidRPr="003525EF">
        <w:t>s</w:t>
      </w:r>
      <w:r w:rsidR="003525EF">
        <w:t>e en el men</w:t>
      </w:r>
      <w:r w:rsidR="003525EF" w:rsidRPr="003525EF">
        <w:t>s</w:t>
      </w:r>
      <w:r w:rsidR="003525EF">
        <w:t xml:space="preserve">aje, </w:t>
      </w:r>
      <w:r w:rsidR="003525EF" w:rsidRPr="003525EF">
        <w:t>s</w:t>
      </w:r>
      <w:r w:rsidR="003525EF">
        <w:t xml:space="preserve">i </w:t>
      </w:r>
      <w:r w:rsidR="003525EF" w:rsidRPr="003525EF">
        <w:t>s</w:t>
      </w:r>
      <w:r w:rsidR="003525EF">
        <w:t xml:space="preserve">e añade cualquier botón tiene que </w:t>
      </w:r>
      <w:r w:rsidR="003525EF" w:rsidRPr="003525EF">
        <w:t>s</w:t>
      </w:r>
      <w:r w:rsidR="003525EF">
        <w:t>er ba</w:t>
      </w:r>
      <w:r w:rsidR="003525EF" w:rsidRPr="003525EF">
        <w:t>s</w:t>
      </w:r>
      <w:r w:rsidR="003525EF">
        <w:t>tante notorio.</w:t>
      </w:r>
    </w:p>
    <w:p w14:paraId="75BA1858" w14:textId="3F0FEA83" w:rsidR="008E68E4" w:rsidRDefault="008E68E4" w:rsidP="008E68E4">
      <w:pPr>
        <w:pStyle w:val="Ttulo1"/>
        <w:numPr>
          <w:ilvl w:val="0"/>
          <w:numId w:val="1"/>
        </w:numPr>
      </w:pPr>
      <w:bookmarkStart w:id="8" w:name="_Toc117079419"/>
      <w:r>
        <w:t>Tono.</w:t>
      </w:r>
      <w:bookmarkEnd w:id="8"/>
    </w:p>
    <w:p w14:paraId="60A481A0" w14:textId="0AF84A45" w:rsidR="003525EF" w:rsidRPr="003525EF" w:rsidRDefault="00BE5077" w:rsidP="0020113E">
      <w:pPr>
        <w:jc w:val="both"/>
      </w:pPr>
      <w:r>
        <w:t xml:space="preserve">Hay que usar un lenguaje llano como ya ha </w:t>
      </w:r>
      <w:r w:rsidRPr="00BE5077">
        <w:t>s</w:t>
      </w:r>
      <w:r>
        <w:t>ido comentado anteriormente, ademá</w:t>
      </w:r>
      <w:r w:rsidRPr="00BE5077">
        <w:t>s</w:t>
      </w:r>
      <w:r>
        <w:t xml:space="preserve"> hay que tener en cuenta que lo</w:t>
      </w:r>
      <w:r w:rsidRPr="00BE5077">
        <w:t>s</w:t>
      </w:r>
      <w:r>
        <w:t xml:space="preserve"> niño</w:t>
      </w:r>
      <w:r w:rsidRPr="00BE5077">
        <w:t>s</w:t>
      </w:r>
      <w:r>
        <w:t xml:space="preserve"> no </w:t>
      </w:r>
      <w:r w:rsidRPr="00BE5077">
        <w:t>s</w:t>
      </w:r>
      <w:r>
        <w:t>on ingenuo</w:t>
      </w:r>
      <w:r w:rsidRPr="00BE5077">
        <w:t>s</w:t>
      </w:r>
      <w:r>
        <w:t xml:space="preserve"> hay que hablarle</w:t>
      </w:r>
      <w:r w:rsidRPr="00BE5077">
        <w:t>s</w:t>
      </w:r>
      <w:r>
        <w:t xml:space="preserve"> con cierta profe</w:t>
      </w:r>
      <w:r w:rsidRPr="00BE5077">
        <w:t>s</w:t>
      </w:r>
      <w:r>
        <w:t xml:space="preserve">ionalidad para mantener </w:t>
      </w:r>
      <w:r w:rsidRPr="00BE5077">
        <w:t>s</w:t>
      </w:r>
      <w:r>
        <w:t>u atención, no hay que u</w:t>
      </w:r>
      <w:r w:rsidRPr="00BE5077">
        <w:t>s</w:t>
      </w:r>
      <w:r>
        <w:t>ar te</w:t>
      </w:r>
      <w:r w:rsidRPr="00BE5077">
        <w:t>x</w:t>
      </w:r>
      <w:r>
        <w:t>to</w:t>
      </w:r>
      <w:r w:rsidRPr="00BE5077">
        <w:t>s</w:t>
      </w:r>
      <w:r>
        <w:t xml:space="preserve"> largo</w:t>
      </w:r>
      <w:r w:rsidRPr="00BE5077">
        <w:t>s</w:t>
      </w:r>
      <w:r>
        <w:t xml:space="preserve"> ya que </w:t>
      </w:r>
      <w:r w:rsidRPr="00BE5077">
        <w:t>s</w:t>
      </w:r>
      <w:r>
        <w:t>i lo</w:t>
      </w:r>
      <w:r w:rsidRPr="00BE5077">
        <w:t>s</w:t>
      </w:r>
      <w:r>
        <w:t xml:space="preserve"> adulto</w:t>
      </w:r>
      <w:r w:rsidRPr="00BE5077">
        <w:t>s</w:t>
      </w:r>
      <w:r>
        <w:t xml:space="preserve"> leen poco lo</w:t>
      </w:r>
      <w:r w:rsidRPr="00BE5077">
        <w:t>s</w:t>
      </w:r>
      <w:r>
        <w:t xml:space="preserve"> niño</w:t>
      </w:r>
      <w:r w:rsidRPr="00BE5077">
        <w:t>s</w:t>
      </w:r>
      <w:r>
        <w:t xml:space="preserve"> meno</w:t>
      </w:r>
      <w:r w:rsidRPr="00BE5077">
        <w:t>s</w:t>
      </w:r>
      <w:r>
        <w:t>.</w:t>
      </w:r>
    </w:p>
    <w:p w14:paraId="0B312E95" w14:textId="7245F9CD" w:rsidR="008E68E4" w:rsidRDefault="008E68E4" w:rsidP="008E68E4">
      <w:pPr>
        <w:pStyle w:val="Ttulo1"/>
        <w:numPr>
          <w:ilvl w:val="0"/>
          <w:numId w:val="1"/>
        </w:numPr>
      </w:pPr>
      <w:bookmarkStart w:id="9" w:name="_Toc117079420"/>
      <w:r>
        <w:t>E</w:t>
      </w:r>
      <w:r w:rsidRPr="008E68E4">
        <w:t>s</w:t>
      </w:r>
      <w:r>
        <w:t>tructura.</w:t>
      </w:r>
      <w:bookmarkEnd w:id="9"/>
      <w:r>
        <w:t xml:space="preserve"> </w:t>
      </w:r>
    </w:p>
    <w:p w14:paraId="018D2B48" w14:textId="5A529270" w:rsidR="00BE5077" w:rsidRPr="00BE5077" w:rsidRDefault="00BE5077" w:rsidP="0020113E">
      <w:pPr>
        <w:jc w:val="both"/>
      </w:pPr>
      <w:r>
        <w:t>La página debe e</w:t>
      </w:r>
      <w:r w:rsidRPr="00BE5077">
        <w:t>s</w:t>
      </w:r>
      <w:r>
        <w:t>tar e</w:t>
      </w:r>
      <w:r w:rsidRPr="00BE5077">
        <w:t>s</w:t>
      </w:r>
      <w:r>
        <w:t xml:space="preserve">tructurada con un </w:t>
      </w:r>
      <w:r w:rsidR="00896DDD">
        <w:t>título</w:t>
      </w:r>
      <w:r w:rsidR="007F60AB">
        <w:t xml:space="preserve"> donde e</w:t>
      </w:r>
      <w:r w:rsidR="007F60AB" w:rsidRPr="00BE5077">
        <w:t>s</w:t>
      </w:r>
      <w:r w:rsidR="007F60AB">
        <w:t>tará pue</w:t>
      </w:r>
      <w:r w:rsidR="007F60AB" w:rsidRPr="00BE5077">
        <w:t>s</w:t>
      </w:r>
      <w:r w:rsidR="007F60AB">
        <w:t>to el nombre de la página y algún logotipo, un índice, un cuerpo separado en secciones con ba</w:t>
      </w:r>
      <w:r w:rsidR="007F60AB" w:rsidRPr="00BE5077">
        <w:t>s</w:t>
      </w:r>
      <w:r w:rsidR="007F60AB">
        <w:t>tante</w:t>
      </w:r>
      <w:r w:rsidR="007F60AB" w:rsidRPr="00BE5077">
        <w:t>s</w:t>
      </w:r>
      <w:r w:rsidR="007F60AB">
        <w:t xml:space="preserve"> imágenes y tablas con información</w:t>
      </w:r>
    </w:p>
    <w:p w14:paraId="70373759" w14:textId="3CBA5730" w:rsidR="008E68E4" w:rsidRDefault="008E68E4" w:rsidP="008E68E4">
      <w:pPr>
        <w:pStyle w:val="Ttulo1"/>
        <w:numPr>
          <w:ilvl w:val="0"/>
          <w:numId w:val="1"/>
        </w:numPr>
      </w:pPr>
      <w:bookmarkStart w:id="10" w:name="_Toc117079421"/>
      <w:r>
        <w:t>Contenido.</w:t>
      </w:r>
      <w:bookmarkEnd w:id="10"/>
    </w:p>
    <w:p w14:paraId="53AFA5D3" w14:textId="4F1265FC" w:rsidR="007F60AB" w:rsidRDefault="007F60AB" w:rsidP="0020113E">
      <w:pPr>
        <w:jc w:val="both"/>
      </w:pPr>
      <w:r>
        <w:t xml:space="preserve">La página debe contener la información dada por el </w:t>
      </w:r>
      <w:r w:rsidR="00896DDD">
        <w:t>profesor,</w:t>
      </w:r>
      <w:r>
        <w:t xml:space="preserve"> pero adaptada al público objetivo, además de diversas imágenes y colores llamativos</w:t>
      </w:r>
      <w:r w:rsidR="00896DDD">
        <w:t>, también estaría bien añadir al</w:t>
      </w:r>
      <w:r w:rsidR="003F718A">
        <w:t xml:space="preserve">gún tipo de juego de preguntas para ver si el usuario aprendió algo en su visita a la página además de entretenerlo y pasar más tiempo en la página. </w:t>
      </w:r>
    </w:p>
    <w:p w14:paraId="0FDF5462" w14:textId="62392BC1" w:rsidR="008A411B" w:rsidRDefault="008A411B" w:rsidP="0020113E">
      <w:pPr>
        <w:jc w:val="both"/>
      </w:pPr>
    </w:p>
    <w:p w14:paraId="4650700B" w14:textId="11D83261" w:rsidR="008A411B" w:rsidRDefault="008A411B" w:rsidP="0020113E">
      <w:pPr>
        <w:jc w:val="both"/>
      </w:pPr>
    </w:p>
    <w:p w14:paraId="2E116884" w14:textId="60BFBA1D" w:rsidR="008A411B" w:rsidRDefault="008A411B" w:rsidP="0020113E">
      <w:pPr>
        <w:jc w:val="both"/>
      </w:pPr>
    </w:p>
    <w:p w14:paraId="3653DBD4" w14:textId="3AA920F1" w:rsidR="008A411B" w:rsidRDefault="008A411B" w:rsidP="0020113E">
      <w:pPr>
        <w:jc w:val="both"/>
      </w:pPr>
    </w:p>
    <w:p w14:paraId="05619393" w14:textId="77777777" w:rsidR="008A411B" w:rsidRPr="007F60AB" w:rsidRDefault="008A411B" w:rsidP="0020113E">
      <w:pPr>
        <w:jc w:val="both"/>
      </w:pPr>
    </w:p>
    <w:p w14:paraId="4FF5CAE3" w14:textId="443E71B0" w:rsidR="008E68E4" w:rsidRDefault="008E68E4" w:rsidP="008E68E4">
      <w:pPr>
        <w:pStyle w:val="Ttulo1"/>
        <w:numPr>
          <w:ilvl w:val="0"/>
          <w:numId w:val="1"/>
        </w:numPr>
      </w:pPr>
      <w:bookmarkStart w:id="11" w:name="_Toc117079422"/>
      <w:r>
        <w:t>Forma.</w:t>
      </w:r>
      <w:bookmarkEnd w:id="11"/>
    </w:p>
    <w:p w14:paraId="2A9C4953" w14:textId="6CA5C1C0" w:rsidR="00896DDD" w:rsidRDefault="00896DDD" w:rsidP="0020113E">
      <w:pPr>
        <w:shd w:val="clear" w:color="auto" w:fill="FFFFFE"/>
        <w:spacing w:line="270" w:lineRule="atLeast"/>
        <w:jc w:val="both"/>
      </w:pPr>
      <w:r>
        <w:t xml:space="preserve">  </w:t>
      </w:r>
      <w:r w:rsidR="000E40E0">
        <w:t>En este apartado voy a comentar la fuente de la letra, los colores, los iconos y el contenido que voy a añadir y el porqué de estos.</w:t>
      </w:r>
    </w:p>
    <w:p w14:paraId="6F6B61AD" w14:textId="726888F3" w:rsidR="00AD2145" w:rsidRPr="008A411B" w:rsidRDefault="000E40E0" w:rsidP="008A411B">
      <w:pPr>
        <w:pStyle w:val="Prrafodelista"/>
        <w:numPr>
          <w:ilvl w:val="0"/>
          <w:numId w:val="2"/>
        </w:numPr>
        <w:shd w:val="clear" w:color="auto" w:fill="FFFFFE"/>
        <w:spacing w:line="270" w:lineRule="atLeast"/>
        <w:jc w:val="both"/>
        <w:rPr>
          <w:rFonts w:ascii="Consolas" w:eastAsia="Times New Roman" w:hAnsi="Consolas" w:cs="Times New Roman"/>
          <w:color w:val="000000"/>
          <w:sz w:val="20"/>
          <w:szCs w:val="20"/>
        </w:rPr>
      </w:pPr>
      <w:r w:rsidRPr="003F718A">
        <w:rPr>
          <w:rFonts w:eastAsia="Times New Roman" w:cstheme="minorHAnsi"/>
          <w:b/>
          <w:bCs/>
          <w:color w:val="000000"/>
          <w:sz w:val="20"/>
          <w:szCs w:val="20"/>
        </w:rPr>
        <w:t>Te</w:t>
      </w:r>
      <w:r w:rsidRPr="003F718A">
        <w:rPr>
          <w:rFonts w:cstheme="minorHAnsi"/>
          <w:b/>
          <w:bCs/>
        </w:rPr>
        <w:t>xto</w:t>
      </w:r>
      <w:r>
        <w:t xml:space="preserve">: </w:t>
      </w:r>
      <w:del w:id="12" w:author="ANTONIO MARÍN MARTÍNEZ" w:date="2022-11-06T21:01:00Z">
        <w:r w:rsidDel="0041380E">
          <w:delText xml:space="preserve">para esto he pensado como la mayoría del texto proporcionado son definiciones o relaciones que disponen de un título, este título estará en mayúsculas y usaran la fuente </w:delText>
        </w:r>
        <w:r w:rsidR="00AD2145" w:rsidDel="0041380E">
          <w:delText>Fuego Fatuo</w:delText>
        </w:r>
        <w:r w:rsidDel="0041380E">
          <w:delText xml:space="preserve"> para destacar a la vista del público</w:delText>
        </w:r>
      </w:del>
      <w:ins w:id="13" w:author="ANTONIO MARÍN MARTÍNEZ" w:date="2022-11-06T21:01:00Z">
        <w:r w:rsidR="0041380E">
          <w:t>para el nombre de la página u</w:t>
        </w:r>
      </w:ins>
      <w:ins w:id="14" w:author="ANTONIO MARÍN MARTÍNEZ" w:date="2022-11-06T21:03:00Z">
        <w:r w:rsidR="0041380E">
          <w:t>saremos la fuente fuego fatuo</w:t>
        </w:r>
      </w:ins>
      <w:r>
        <w:t xml:space="preserve">, seguido de la </w:t>
      </w:r>
      <w:ins w:id="15" w:author="ANTONIO MARÍN MARTÍNEZ" w:date="2022-11-06T21:04:00Z">
        <w:r w:rsidR="0041380E">
          <w:t>tiulos</w:t>
        </w:r>
      </w:ins>
      <w:ins w:id="16" w:author="ANTONIO MARÍN MARTÍNEZ" w:date="2022-11-06T21:05:00Z">
        <w:r w:rsidR="0041380E">
          <w:t xml:space="preserve"> y las </w:t>
        </w:r>
      </w:ins>
      <w:del w:id="17" w:author="ANTONIO MARÍN MARTÍNEZ" w:date="2022-11-06T21:05:00Z">
        <w:r w:rsidDel="0041380E">
          <w:delText>definición</w:delText>
        </w:r>
      </w:del>
      <w:ins w:id="18" w:author="ANTONIO MARÍN MARTÍNEZ" w:date="2022-11-06T21:05:00Z">
        <w:r w:rsidR="0041380E">
          <w:t xml:space="preserve"> definiciones</w:t>
        </w:r>
      </w:ins>
      <w:r>
        <w:t xml:space="preserve"> con la fuente </w:t>
      </w:r>
      <w:r w:rsidR="0020113E">
        <w:rPr>
          <w:rFonts w:cstheme="minorHAnsi"/>
        </w:rPr>
        <w:t>B</w:t>
      </w:r>
      <w:r w:rsidR="0020113E" w:rsidRPr="0020113E">
        <w:rPr>
          <w:rFonts w:cstheme="minorHAnsi"/>
        </w:rPr>
        <w:t>ahnschrift</w:t>
      </w:r>
      <w:r w:rsidR="0020113E">
        <w:t xml:space="preserve"> </w:t>
      </w:r>
      <w:r>
        <w:t>para facilitar su lectura</w:t>
      </w:r>
      <w:ins w:id="19" w:author="ANTONIO MARÍN MARTÍNEZ" w:date="2022-11-06T21:06:00Z">
        <w:r w:rsidR="0041380E">
          <w:t xml:space="preserve"> y el índice usará</w:t>
        </w:r>
      </w:ins>
      <w:ins w:id="20" w:author="ANTONIO MARÍN MARTÍNEZ" w:date="2022-11-06T21:07:00Z">
        <w:r w:rsidR="0041380E">
          <w:t xml:space="preserve"> la fuente</w:t>
        </w:r>
      </w:ins>
      <w:ins w:id="21" w:author="ANTONIO MARÍN MARTÍNEZ" w:date="2022-11-06T21:10:00Z">
        <w:r w:rsidR="0041380E">
          <w:t xml:space="preserve"> Arial</w:t>
        </w:r>
      </w:ins>
      <w:r>
        <w:t xml:space="preserve">, además la definición estará </w:t>
      </w:r>
      <w:r w:rsidR="00AD2145">
        <w:t>tratada para que sea más fácil entender para los lectores.</w:t>
      </w:r>
    </w:p>
    <w:p w14:paraId="2F91C0A9" w14:textId="77777777" w:rsidR="00D818AA" w:rsidRDefault="00AD2145" w:rsidP="00D818AA">
      <w:pPr>
        <w:pStyle w:val="Prrafodelista"/>
        <w:shd w:val="clear" w:color="auto" w:fill="FFFFFE"/>
        <w:spacing w:line="270" w:lineRule="atLeast"/>
        <w:jc w:val="center"/>
        <w:rPr>
          <w:rFonts w:ascii="Fuego Fatuo" w:eastAsia="Times New Roman" w:hAnsi="Fuego Fatuo" w:cs="Times New Roman"/>
          <w:color w:val="000000"/>
          <w:sz w:val="56"/>
          <w:szCs w:val="56"/>
        </w:rPr>
      </w:pPr>
      <w:r w:rsidRPr="00310281">
        <w:rPr>
          <w:rFonts w:ascii="Fuego Fatuo" w:eastAsia="Times New Roman" w:hAnsi="Fuego Fatuo" w:cs="Times New Roman"/>
          <w:color w:val="000000"/>
          <w:sz w:val="56"/>
          <w:szCs w:val="56"/>
        </w:rPr>
        <w:t>Volcán</w:t>
      </w:r>
    </w:p>
    <w:p w14:paraId="6250043A" w14:textId="7CD79B0E" w:rsidR="0020113E" w:rsidRDefault="00AD2145" w:rsidP="00D818AA">
      <w:pPr>
        <w:pStyle w:val="Prrafodelista"/>
        <w:shd w:val="clear" w:color="auto" w:fill="FFFFFE"/>
        <w:spacing w:line="270" w:lineRule="atLeast"/>
        <w:jc w:val="center"/>
      </w:pPr>
      <w:r>
        <w:t>(Fuente Fu</w:t>
      </w:r>
      <w:r w:rsidR="00BE7ADE">
        <w:t>e</w:t>
      </w:r>
      <w:r>
        <w:t>go Fatuo)</w:t>
      </w:r>
    </w:p>
    <w:p w14:paraId="011DC592" w14:textId="77777777" w:rsidR="0020113E" w:rsidRDefault="00AD2145" w:rsidP="0020113E">
      <w:pPr>
        <w:jc w:val="both"/>
        <w:rPr>
          <w:rFonts w:ascii="Bahnschrift" w:hAnsi="Bahnschrift"/>
        </w:rPr>
      </w:pPr>
      <w:r w:rsidRPr="00AD2145">
        <w:rPr>
          <w:rFonts w:ascii="Bahnschrift" w:hAnsi="Bahnschrift"/>
        </w:rPr>
        <w:t xml:space="preserve">es una estructura geológica por la que emerge el magma que se divide en lava y gases provenientes del interior de la Tierra. El ascenso del magma ocurre </w:t>
      </w:r>
      <w:r w:rsidR="0020113E">
        <w:rPr>
          <w:rFonts w:ascii="Bahnschrift" w:hAnsi="Bahnschrift"/>
        </w:rPr>
        <w:t xml:space="preserve">por </w:t>
      </w:r>
      <w:r w:rsidRPr="00AD2145">
        <w:rPr>
          <w:rFonts w:ascii="Bahnschrift" w:hAnsi="Bahnschrift"/>
        </w:rPr>
        <w:t>erupciones, que pueden variar en intensidad, duración y frecuencia, desde suaves corrientes de lava hasta explosiones extremadamente destructivas. En ocasiones, los volcanes adquieren una forma cónica por la acumulación de material de erupciones anteriores. En la cumbre se encuentra su cráter.</w:t>
      </w:r>
    </w:p>
    <w:p w14:paraId="49594EA3" w14:textId="6C65C55E" w:rsidR="0041380E" w:rsidRDefault="0020113E" w:rsidP="0041380E">
      <w:pPr>
        <w:jc w:val="center"/>
        <w:rPr>
          <w:ins w:id="22" w:author="ANTONIO MARÍN MARTÍNEZ" w:date="2022-11-06T21:11:00Z"/>
          <w:rFonts w:cstheme="minorHAnsi"/>
        </w:rPr>
      </w:pPr>
      <w:r w:rsidRPr="0020113E">
        <w:rPr>
          <w:rFonts w:cstheme="minorHAnsi"/>
        </w:rPr>
        <w:t xml:space="preserve">(Fuente </w:t>
      </w:r>
      <w:r>
        <w:rPr>
          <w:rFonts w:cstheme="minorHAnsi"/>
        </w:rPr>
        <w:t>B</w:t>
      </w:r>
      <w:r w:rsidRPr="0020113E">
        <w:rPr>
          <w:rFonts w:cstheme="minorHAnsi"/>
        </w:rPr>
        <w:t>ahnschrift)</w:t>
      </w:r>
    </w:p>
    <w:p w14:paraId="17518F9A" w14:textId="312F298C" w:rsidR="0041380E" w:rsidRPr="00B65147" w:rsidRDefault="0041380E">
      <w:pPr>
        <w:pStyle w:val="Prrafodelista"/>
        <w:numPr>
          <w:ilvl w:val="0"/>
          <w:numId w:val="8"/>
        </w:numPr>
        <w:jc w:val="center"/>
        <w:rPr>
          <w:ins w:id="23" w:author="ANTONIO MARÍN MARTÍNEZ" w:date="2022-11-06T21:11:00Z"/>
          <w:rFonts w:ascii="Arial" w:hAnsi="Arial" w:cs="Arial"/>
          <w:rPrChange w:id="24" w:author="ANTONIO MARÍN MARTÍNEZ" w:date="2022-11-06T21:12:00Z">
            <w:rPr>
              <w:ins w:id="25" w:author="ANTONIO MARÍN MARTÍNEZ" w:date="2022-11-06T21:11:00Z"/>
              <w:rFonts w:cstheme="minorHAnsi"/>
            </w:rPr>
          </w:rPrChange>
        </w:rPr>
        <w:pPrChange w:id="26" w:author="ANTONIO MARÍN MARTÍNEZ" w:date="2022-11-06T21:11:00Z">
          <w:pPr>
            <w:pStyle w:val="Prrafodelista"/>
            <w:numPr>
              <w:numId w:val="8"/>
            </w:numPr>
            <w:ind w:left="1080" w:hanging="360"/>
          </w:pPr>
        </w:pPrChange>
      </w:pPr>
      <w:ins w:id="27" w:author="ANTONIO MARÍN MARTÍNEZ" w:date="2022-11-06T21:11:00Z">
        <w:r w:rsidRPr="00B65147">
          <w:rPr>
            <w:rFonts w:ascii="Arial" w:hAnsi="Arial" w:cs="Arial"/>
            <w:rPrChange w:id="28" w:author="ANTONIO MARÍN MARTÍNEZ" w:date="2022-11-06T21:12:00Z">
              <w:rPr>
                <w:rFonts w:cstheme="minorHAnsi"/>
              </w:rPr>
            </w:rPrChange>
          </w:rPr>
          <w:t>Volcán.</w:t>
        </w:r>
      </w:ins>
    </w:p>
    <w:p w14:paraId="7959BF8A" w14:textId="6A59A3FC" w:rsidR="0041380E" w:rsidRPr="00B65147" w:rsidRDefault="0041380E">
      <w:pPr>
        <w:pStyle w:val="Prrafodelista"/>
        <w:numPr>
          <w:ilvl w:val="0"/>
          <w:numId w:val="8"/>
        </w:numPr>
        <w:jc w:val="center"/>
        <w:rPr>
          <w:ins w:id="29" w:author="ANTONIO MARÍN MARTÍNEZ" w:date="2022-11-06T21:11:00Z"/>
          <w:rFonts w:ascii="Arial" w:hAnsi="Arial" w:cs="Arial"/>
          <w:rPrChange w:id="30" w:author="ANTONIO MARÍN MARTÍNEZ" w:date="2022-11-06T21:12:00Z">
            <w:rPr>
              <w:ins w:id="31" w:author="ANTONIO MARÍN MARTÍNEZ" w:date="2022-11-06T21:11:00Z"/>
              <w:rFonts w:cstheme="minorHAnsi"/>
            </w:rPr>
          </w:rPrChange>
        </w:rPr>
        <w:pPrChange w:id="32" w:author="ANTONIO MARÍN MARTÍNEZ" w:date="2022-11-06T21:11:00Z">
          <w:pPr>
            <w:pStyle w:val="Prrafodelista"/>
            <w:numPr>
              <w:numId w:val="8"/>
            </w:numPr>
            <w:ind w:left="1080" w:hanging="360"/>
          </w:pPr>
        </w:pPrChange>
      </w:pPr>
      <w:ins w:id="33" w:author="ANTONIO MARÍN MARTÍNEZ" w:date="2022-11-06T21:11:00Z">
        <w:r w:rsidRPr="00B65147">
          <w:rPr>
            <w:rFonts w:ascii="Arial" w:hAnsi="Arial" w:cs="Arial"/>
            <w:rPrChange w:id="34" w:author="ANTONIO MARÍN MARTÍNEZ" w:date="2022-11-06T21:12:00Z">
              <w:rPr>
                <w:rFonts w:cstheme="minorHAnsi"/>
              </w:rPr>
            </w:rPrChange>
          </w:rPr>
          <w:t>Relación</w:t>
        </w:r>
      </w:ins>
    </w:p>
    <w:p w14:paraId="0BF4DB35" w14:textId="20044B52" w:rsidR="00B65147" w:rsidRPr="00B65147" w:rsidRDefault="00B65147" w:rsidP="00B65147">
      <w:pPr>
        <w:pStyle w:val="Prrafodelista"/>
        <w:numPr>
          <w:ilvl w:val="0"/>
          <w:numId w:val="8"/>
        </w:numPr>
        <w:jc w:val="center"/>
        <w:rPr>
          <w:ins w:id="35" w:author="ANTONIO MARÍN MARTÍNEZ" w:date="2022-11-06T21:11:00Z"/>
          <w:rFonts w:ascii="Arial" w:hAnsi="Arial" w:cs="Arial"/>
          <w:rPrChange w:id="36" w:author="ANTONIO MARÍN MARTÍNEZ" w:date="2022-11-06T21:12:00Z">
            <w:rPr>
              <w:ins w:id="37" w:author="ANTONIO MARÍN MARTÍNEZ" w:date="2022-11-06T21:11:00Z"/>
              <w:rFonts w:cstheme="minorHAnsi"/>
            </w:rPr>
          </w:rPrChange>
        </w:rPr>
      </w:pPr>
      <w:ins w:id="38" w:author="ANTONIO MARÍN MARTÍNEZ" w:date="2022-11-06T21:11:00Z">
        <w:r w:rsidRPr="00B65147">
          <w:rPr>
            <w:rFonts w:ascii="Arial" w:hAnsi="Arial" w:cs="Arial"/>
            <w:rPrChange w:id="39" w:author="ANTONIO MARÍN MARTÍNEZ" w:date="2022-11-06T21:12:00Z">
              <w:rPr>
                <w:rFonts w:cstheme="minorHAnsi"/>
              </w:rPr>
            </w:rPrChange>
          </w:rPr>
          <w:t>Tipo.</w:t>
        </w:r>
      </w:ins>
    </w:p>
    <w:p w14:paraId="5FCA51EB" w14:textId="137E8888" w:rsidR="00B65147" w:rsidRPr="00B65147" w:rsidRDefault="00B65147">
      <w:pPr>
        <w:ind w:left="4320"/>
        <w:rPr>
          <w:rFonts w:cstheme="minorHAnsi"/>
        </w:rPr>
        <w:pPrChange w:id="40" w:author="ANTONIO MARÍN MARTÍNEZ" w:date="2022-11-06T21:11:00Z">
          <w:pPr>
            <w:jc w:val="center"/>
          </w:pPr>
        </w:pPrChange>
      </w:pPr>
      <w:ins w:id="41" w:author="ANTONIO MARÍN MARTÍNEZ" w:date="2022-11-06T21:11:00Z">
        <w:r>
          <w:rPr>
            <w:rFonts w:cstheme="minorHAnsi"/>
          </w:rPr>
          <w:t>(Fuente Arial)</w:t>
        </w:r>
      </w:ins>
    </w:p>
    <w:p w14:paraId="69E183D7" w14:textId="6FC483BD" w:rsidR="00432803" w:rsidRDefault="003F718A" w:rsidP="00DC63FE">
      <w:pPr>
        <w:pStyle w:val="Prrafodelista"/>
        <w:numPr>
          <w:ilvl w:val="0"/>
          <w:numId w:val="2"/>
        </w:numPr>
        <w:jc w:val="both"/>
      </w:pPr>
      <w:r w:rsidRPr="00310281">
        <w:rPr>
          <w:b/>
          <w:bCs/>
        </w:rPr>
        <w:t>Colores</w:t>
      </w:r>
      <w:r>
        <w:t>:</w:t>
      </w:r>
      <w:r w:rsidR="00310281">
        <w:t xml:space="preserve"> en la búsqueda de páginas de divulgación científica para niños me he dado cuento de que los colores que se usan en estas son muy llamativos además de que se suelen centrar en los colores primarios y alguna mezcla de estos, suelen haber colores tenues para resaltar algo para que no haya confusión.</w:t>
      </w:r>
    </w:p>
    <w:p w14:paraId="595FC1FB" w14:textId="407307BF" w:rsidR="00A84AEB" w:rsidRDefault="00A84AEB" w:rsidP="00DC63FE">
      <w:pPr>
        <w:ind w:left="360"/>
        <w:jc w:val="both"/>
        <w:rPr>
          <w:noProof/>
        </w:rPr>
      </w:pPr>
      <w:r>
        <w:rPr>
          <w:noProof/>
        </w:rPr>
        <w:t>La siguiente paleta será para fondos y recuadros, debido a que la página debe dar una impresión llamativa a los usuarios que la visiten</w:t>
      </w:r>
    </w:p>
    <w:p w14:paraId="60FEE763" w14:textId="796601CB" w:rsidR="00A84AEB" w:rsidRDefault="00A84AEB" w:rsidP="00A84AEB">
      <w:pPr>
        <w:ind w:left="360"/>
      </w:pPr>
      <w:r>
        <w:rPr>
          <w:noProof/>
        </w:rPr>
        <w:drawing>
          <wp:inline distT="0" distB="0" distL="0" distR="0" wp14:anchorId="58A73111" wp14:editId="02C5CD6A">
            <wp:extent cx="5158740" cy="411480"/>
            <wp:effectExtent l="0" t="0" r="3810" b="7620"/>
            <wp:docPr id="1" name="Imagen 1" descr="Gráfico,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rectángulos&#10;&#10;Descripción generada automáticamente"/>
                    <pic:cNvPicPr/>
                  </pic:nvPicPr>
                  <pic:blipFill rotWithShape="1">
                    <a:blip r:embed="rId12"/>
                    <a:srcRect l="3531" t="70006" r="4549" b="16959"/>
                    <a:stretch/>
                  </pic:blipFill>
                  <pic:spPr bwMode="auto">
                    <a:xfrm>
                      <a:off x="0" y="0"/>
                      <a:ext cx="5158740" cy="411480"/>
                    </a:xfrm>
                    <a:prstGeom prst="rect">
                      <a:avLst/>
                    </a:prstGeom>
                    <a:ln>
                      <a:noFill/>
                    </a:ln>
                    <a:extLst>
                      <a:ext uri="{53640926-AAD7-44D8-BBD7-CCE9431645EC}">
                        <a14:shadowObscured xmlns:a14="http://schemas.microsoft.com/office/drawing/2010/main"/>
                      </a:ext>
                    </a:extLst>
                  </pic:spPr>
                </pic:pic>
              </a:graphicData>
            </a:graphic>
          </wp:inline>
        </w:drawing>
      </w:r>
    </w:p>
    <w:p w14:paraId="41D258CB" w14:textId="70A6AEF5" w:rsidR="00A84AEB" w:rsidRDefault="00A84AEB" w:rsidP="00A84AEB">
      <w:pPr>
        <w:rPr>
          <w:noProof/>
        </w:rPr>
      </w:pPr>
    </w:p>
    <w:p w14:paraId="4592DD19" w14:textId="3197A94B" w:rsidR="00A84AEB" w:rsidRDefault="00A84AEB" w:rsidP="00A84AEB">
      <w:pPr>
        <w:ind w:left="348"/>
        <w:rPr>
          <w:noProof/>
        </w:rPr>
      </w:pPr>
      <w:r>
        <w:rPr>
          <w:noProof/>
        </w:rPr>
        <w:t>Esta paleta será usada para recalcar información sobre los volcanes al tener unos colores que    simulan a un volcán, el negro de la roca, rojo, naranja y amarillo de la lava o el magma, etc.</w:t>
      </w:r>
    </w:p>
    <w:p w14:paraId="68CF19FD" w14:textId="7782045B" w:rsidR="00A84AEB" w:rsidRDefault="00A84AEB" w:rsidP="00A84AEB">
      <w:pPr>
        <w:ind w:left="360"/>
      </w:pPr>
      <w:r>
        <w:rPr>
          <w:noProof/>
        </w:rPr>
        <w:lastRenderedPageBreak/>
        <w:drawing>
          <wp:inline distT="0" distB="0" distL="0" distR="0" wp14:anchorId="09E6B292" wp14:editId="6D53D09F">
            <wp:extent cx="5166360" cy="426720"/>
            <wp:effectExtent l="0" t="0" r="0" b="0"/>
            <wp:docPr id="2" name="Imagen 2" descr="Gráfico,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 Gráfico de rectángulos&#10;&#10;Descripción generada automáticamente"/>
                    <pic:cNvPicPr/>
                  </pic:nvPicPr>
                  <pic:blipFill rotWithShape="1">
                    <a:blip r:embed="rId13"/>
                    <a:srcRect l="3530" t="65178" r="4412" b="21303"/>
                    <a:stretch/>
                  </pic:blipFill>
                  <pic:spPr bwMode="auto">
                    <a:xfrm>
                      <a:off x="0" y="0"/>
                      <a:ext cx="5166360" cy="426720"/>
                    </a:xfrm>
                    <a:prstGeom prst="rect">
                      <a:avLst/>
                    </a:prstGeom>
                    <a:ln>
                      <a:noFill/>
                    </a:ln>
                    <a:extLst>
                      <a:ext uri="{53640926-AAD7-44D8-BBD7-CCE9431645EC}">
                        <a14:shadowObscured xmlns:a14="http://schemas.microsoft.com/office/drawing/2010/main"/>
                      </a:ext>
                    </a:extLst>
                  </pic:spPr>
                </pic:pic>
              </a:graphicData>
            </a:graphic>
          </wp:inline>
        </w:drawing>
      </w:r>
    </w:p>
    <w:p w14:paraId="51EE1D41" w14:textId="77777777" w:rsidR="00DC63FE" w:rsidRDefault="00DC63FE" w:rsidP="00A84AEB">
      <w:pPr>
        <w:ind w:left="360"/>
      </w:pPr>
    </w:p>
    <w:p w14:paraId="751C32C9" w14:textId="0FEE89B0" w:rsidR="008A411B" w:rsidRDefault="00DC63FE" w:rsidP="00DC63FE">
      <w:pPr>
        <w:pStyle w:val="Prrafodelista"/>
        <w:numPr>
          <w:ilvl w:val="0"/>
          <w:numId w:val="2"/>
        </w:numPr>
      </w:pPr>
      <w:r w:rsidRPr="00AE3AFF">
        <w:rPr>
          <w:b/>
          <w:bCs/>
        </w:rPr>
        <w:t>Iconos, imágenes y logotipo</w:t>
      </w:r>
      <w:r>
        <w:t>:</w:t>
      </w:r>
      <w:r w:rsidR="00AE3AFF">
        <w:t xml:space="preserve"> p</w:t>
      </w:r>
      <w:r>
        <w:t>ara este contenido usare páginas que dispongan de imágenes que puedan ser usadas libremente como por ejemplo unsplash</w:t>
      </w:r>
      <w:r w:rsidR="008A411B">
        <w:t xml:space="preserve"> para fotografías y para iconos/logotipo undraw y boxicons, estas páginas son de gran ayuda a la hora de usar este tipo de elementos y tienen una fácil accesibilidad.</w:t>
      </w:r>
    </w:p>
    <w:p w14:paraId="73AB3A08" w14:textId="5C119672" w:rsidR="00782622" w:rsidRDefault="008A411B" w:rsidP="00782622">
      <w:pPr>
        <w:pStyle w:val="Ttulo1"/>
        <w:numPr>
          <w:ilvl w:val="0"/>
          <w:numId w:val="1"/>
        </w:numPr>
      </w:pPr>
      <w:bookmarkStart w:id="42" w:name="_Toc117079423"/>
      <w:r>
        <w:t>Wireframe.</w:t>
      </w:r>
      <w:bookmarkEnd w:id="42"/>
    </w:p>
    <w:p w14:paraId="29C572E0" w14:textId="77777777" w:rsidR="00782622" w:rsidRPr="00782622" w:rsidRDefault="00782622" w:rsidP="00782622"/>
    <w:p w14:paraId="07D2A52E" w14:textId="1A2D4496" w:rsidR="00782622" w:rsidRDefault="00782622" w:rsidP="00782622">
      <w:pPr>
        <w:pStyle w:val="Prrafodelista"/>
        <w:numPr>
          <w:ilvl w:val="0"/>
          <w:numId w:val="7"/>
        </w:numPr>
        <w:spacing w:line="256" w:lineRule="auto"/>
      </w:pPr>
      <w:r w:rsidRPr="00782622">
        <w:rPr>
          <w:b/>
          <w:bCs/>
        </w:rPr>
        <w:t xml:space="preserve">Nombre de la página </w:t>
      </w:r>
      <w:del w:id="43" w:author="ANTONIO MARÍN MARTÍNEZ" w:date="2022-11-06T23:17:00Z">
        <w:r w:rsidRPr="00782622" w:rsidDel="00C26F1A">
          <w:rPr>
            <w:b/>
            <w:bCs/>
          </w:rPr>
          <w:delText>y logo</w:delText>
        </w:r>
      </w:del>
      <w:r>
        <w:t>: situada</w:t>
      </w:r>
      <w:del w:id="44" w:author="ANTONIO MARÍN MARTÍNEZ" w:date="2022-11-06T23:17:00Z">
        <w:r w:rsidDel="00C26F1A">
          <w:delText>s</w:delText>
        </w:r>
      </w:del>
      <w:r>
        <w:t xml:space="preserve"> al principio de la página para que vea el usuario en la página que se encuentra.</w:t>
      </w:r>
    </w:p>
    <w:p w14:paraId="37177AE0" w14:textId="72C530B8" w:rsidR="00782622" w:rsidRDefault="00782622" w:rsidP="00782622">
      <w:pPr>
        <w:pStyle w:val="Prrafodelista"/>
        <w:numPr>
          <w:ilvl w:val="0"/>
          <w:numId w:val="7"/>
        </w:numPr>
        <w:spacing w:line="256" w:lineRule="auto"/>
      </w:pPr>
      <w:r w:rsidRPr="00782622">
        <w:rPr>
          <w:b/>
          <w:bCs/>
          <w:color w:val="000000" w:themeColor="text1"/>
        </w:rPr>
        <w:t>Índice</w:t>
      </w:r>
      <w:r>
        <w:t>: conceptos de los que se hablan en la página ordenados conforme están colocados en contenido y enlazados para que te lleven directo a la información deseada.</w:t>
      </w:r>
    </w:p>
    <w:p w14:paraId="1AD1C0D0" w14:textId="5AD2E517" w:rsidR="00782622" w:rsidRDefault="00782622" w:rsidP="00782622">
      <w:pPr>
        <w:pStyle w:val="Prrafodelista"/>
        <w:numPr>
          <w:ilvl w:val="0"/>
          <w:numId w:val="7"/>
        </w:numPr>
        <w:spacing w:line="256" w:lineRule="auto"/>
      </w:pPr>
      <w:r w:rsidRPr="00782622">
        <w:rPr>
          <w:b/>
          <w:bCs/>
        </w:rPr>
        <w:t>Contenido e imágenes</w:t>
      </w:r>
      <w:r>
        <w:t>: información dada por el profesor adaptada a la página con diversas imágenes.</w:t>
      </w:r>
    </w:p>
    <w:p w14:paraId="7BDEB271" w14:textId="0D194BEC" w:rsidR="00782622" w:rsidRDefault="00782622" w:rsidP="00782622">
      <w:pPr>
        <w:pStyle w:val="Prrafodelista"/>
        <w:numPr>
          <w:ilvl w:val="0"/>
          <w:numId w:val="7"/>
        </w:numPr>
        <w:spacing w:line="256" w:lineRule="auto"/>
      </w:pPr>
      <w:r w:rsidRPr="00782622">
        <w:rPr>
          <w:b/>
          <w:bCs/>
        </w:rPr>
        <w:t>Tabla</w:t>
      </w:r>
      <w:r>
        <w:t>: contenido, pero en una tabla, debido a que hay información que se vería de una mejor forma en una tabla.</w:t>
      </w:r>
    </w:p>
    <w:p w14:paraId="297092D0" w14:textId="457AE02B" w:rsidR="00782622" w:rsidDel="009A6EAB" w:rsidRDefault="00782622" w:rsidP="00782622">
      <w:pPr>
        <w:pStyle w:val="Prrafodelista"/>
        <w:numPr>
          <w:ilvl w:val="0"/>
          <w:numId w:val="7"/>
        </w:numPr>
        <w:spacing w:line="256" w:lineRule="auto"/>
        <w:rPr>
          <w:del w:id="45" w:author="ANTONIO MARÍN MARTÍNEZ" w:date="2022-11-06T21:34:00Z"/>
        </w:rPr>
      </w:pPr>
      <w:del w:id="46" w:author="ANTONIO MARÍN MARTÍNEZ" w:date="2022-11-06T21:34:00Z">
        <w:r w:rsidRPr="00782622" w:rsidDel="009A6EAB">
          <w:rPr>
            <w:b/>
            <w:bCs/>
          </w:rPr>
          <w:delText>Juego</w:delText>
        </w:r>
        <w:r w:rsidDel="009A6EAB">
          <w:delText>: pequeño juego de seleccionar campos sobre la información de los volcanes que hay en la página.</w:delText>
        </w:r>
      </w:del>
      <w:ins w:id="47" w:author="ANTONIO MARÍN MARTÍNEZ" w:date="2022-11-06T21:35:00Z">
        <w:r w:rsidR="009A6EAB">
          <w:t xml:space="preserve"> Al final el juego no lo implementaré, pero intentaré mejorar más la sección de comentarios/valoraciones</w:t>
        </w:r>
      </w:ins>
    </w:p>
    <w:p w14:paraId="5EBCEF7B" w14:textId="75B0B736" w:rsidR="00782622" w:rsidRDefault="007F3581" w:rsidP="00782622">
      <w:pPr>
        <w:pStyle w:val="Prrafodelista"/>
        <w:numPr>
          <w:ilvl w:val="0"/>
          <w:numId w:val="7"/>
        </w:numPr>
        <w:spacing w:line="256" w:lineRule="auto"/>
      </w:pPr>
      <w:ins w:id="48" w:author="ANTONIO MARÍN MARTÍNEZ" w:date="2022-11-06T21:25:00Z">
        <w:r>
          <w:rPr>
            <w:b/>
            <w:bCs/>
            <w:noProof/>
          </w:rPr>
          <mc:AlternateContent>
            <mc:Choice Requires="wps">
              <w:drawing>
                <wp:anchor distT="0" distB="0" distL="114300" distR="114300" simplePos="0" relativeHeight="251702272" behindDoc="0" locked="0" layoutInCell="1" allowOverlap="1" wp14:anchorId="17717839" wp14:editId="72ABB37C">
                  <wp:simplePos x="0" y="0"/>
                  <wp:positionH relativeFrom="column">
                    <wp:posOffset>169545</wp:posOffset>
                  </wp:positionH>
                  <wp:positionV relativeFrom="paragraph">
                    <wp:posOffset>443230</wp:posOffset>
                  </wp:positionV>
                  <wp:extent cx="3368040" cy="2636520"/>
                  <wp:effectExtent l="0" t="0" r="22860" b="11430"/>
                  <wp:wrapNone/>
                  <wp:docPr id="3" name="Rectángulo 3"/>
                  <wp:cNvGraphicFramePr/>
                  <a:graphic xmlns:a="http://schemas.openxmlformats.org/drawingml/2006/main">
                    <a:graphicData uri="http://schemas.microsoft.com/office/word/2010/wordprocessingShape">
                      <wps:wsp>
                        <wps:cNvSpPr/>
                        <wps:spPr>
                          <a:xfrm>
                            <a:off x="0" y="0"/>
                            <a:ext cx="3368040" cy="26365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CBC722" w14:textId="4EA2159F" w:rsidR="007F3581" w:rsidRDefault="007F3581" w:rsidP="007F3581">
                              <w:pPr>
                                <w:rPr>
                                  <w:ins w:id="49" w:author="ANTONIO MARÍN MARTÍNEZ" w:date="2022-11-06T21:26:00Z"/>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ins w:id="50" w:author="ANTONIO MARÍN MARTÍNEZ" w:date="2022-11-06T21:25:00Z">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Nombre de la página</w:t>
                                </w:r>
                              </w:ins>
                            </w:p>
                            <w:p w14:paraId="3B2457F8" w14:textId="77C05079" w:rsidR="007F3581" w:rsidRDefault="007F3581" w:rsidP="007F3581">
                              <w:pPr>
                                <w:rPr>
                                  <w:ins w:id="51" w:author="ANTONIO MARÍN MARTÍNEZ" w:date="2022-11-06T21:26:00Z"/>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ins w:id="52" w:author="ANTONIO MARÍN MARTÍNEZ" w:date="2022-11-06T21:26:00Z">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Índice</w:t>
                                </w:r>
                              </w:ins>
                            </w:p>
                            <w:p w14:paraId="646490CD" w14:textId="4D98C510" w:rsidR="007F3581" w:rsidRDefault="007F3581" w:rsidP="007F3581">
                              <w:pPr>
                                <w:pStyle w:val="Prrafodelista"/>
                                <w:numPr>
                                  <w:ilvl w:val="0"/>
                                  <w:numId w:val="9"/>
                                </w:numPr>
                                <w:rPr>
                                  <w:ins w:id="53" w:author="ANTONIO MARÍN MARTÍNEZ" w:date="2022-11-06T21:26:00Z"/>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ins w:id="54" w:author="ANTONIO MARÍN MARTÍNEZ" w:date="2022-11-06T21:26:00Z">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Hiperenlace1</w:t>
                                </w:r>
                              </w:ins>
                            </w:p>
                            <w:p w14:paraId="78CCE81A" w14:textId="544C0E33" w:rsidR="007F3581" w:rsidRDefault="007F3581" w:rsidP="007F3581">
                              <w:pPr>
                                <w:pStyle w:val="Prrafodelista"/>
                                <w:numPr>
                                  <w:ilvl w:val="0"/>
                                  <w:numId w:val="9"/>
                                </w:numPr>
                                <w:rPr>
                                  <w:ins w:id="55" w:author="ANTONIO MARÍN MARTÍNEZ" w:date="2022-11-06T21:26:00Z"/>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ins w:id="56" w:author="ANTONIO MARÍN MARTÍNEZ" w:date="2022-11-06T21:26:00Z">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Hiperenlace2</w:t>
                                </w:r>
                              </w:ins>
                            </w:p>
                            <w:p w14:paraId="04C99AF7" w14:textId="0BC9C98F" w:rsidR="007F3581" w:rsidRDefault="007F3581" w:rsidP="007F3581">
                              <w:pPr>
                                <w:pStyle w:val="Prrafodelista"/>
                                <w:numPr>
                                  <w:ilvl w:val="0"/>
                                  <w:numId w:val="9"/>
                                </w:numPr>
                                <w:rPr>
                                  <w:ins w:id="57" w:author="ANTONIO MARÍN MARTÍNEZ" w:date="2022-11-06T21:26:00Z"/>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ins w:id="58" w:author="ANTONIO MARÍN MARTÍNEZ" w:date="2022-11-06T21:26:00Z">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Hiperenlace3</w:t>
                                </w:r>
                              </w:ins>
                            </w:p>
                            <w:p w14:paraId="57463569" w14:textId="031693B6" w:rsidR="007F3581" w:rsidRPr="007F3581" w:rsidRDefault="007F3581">
                              <w:pPr>
                                <w:rPr>
                                  <w:ins w:id="59" w:author="ANTONIO MARÍN MARTÍNEZ" w:date="2022-11-06T21:25:00Z"/>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Change w:id="60" w:author="ANTONIO MARÍN MARTÍNEZ" w:date="2022-11-06T21:26:00Z">
                                    <w:rPr>
                                      <w:ins w:id="61" w:author="ANTONIO MARÍN MARTÍNEZ" w:date="2022-11-06T21:25:00Z"/>
                                    </w:rPr>
                                  </w:rPrChange>
                                </w:rPr>
                                <w:pPrChange w:id="62" w:author="ANTONIO MARÍN MARTÍNEZ" w:date="2022-11-06T21:26:00Z">
                                  <w:pPr>
                                    <w:jc w:val="center"/>
                                  </w:pPr>
                                </w:pPrChange>
                              </w:pPr>
                            </w:p>
                            <w:p w14:paraId="3C1D7DFD" w14:textId="433E7187" w:rsidR="007F3581" w:rsidRDefault="007F3581" w:rsidP="007F3581">
                              <w:pPr>
                                <w:jc w:val="center"/>
                                <w:rPr>
                                  <w:ins w:id="63" w:author="ANTONIO MARÍN MARTÍNEZ" w:date="2022-11-06T21:25:00Z"/>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96155E" w14:textId="17C6C4B5" w:rsidR="007F3581" w:rsidRDefault="007F3581" w:rsidP="007F3581">
                              <w:pPr>
                                <w:jc w:val="center"/>
                                <w:rPr>
                                  <w:ins w:id="64" w:author="ANTONIO MARÍN MARTÍNEZ" w:date="2022-11-06T21:25:00Z"/>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75026F" w14:textId="31FCD86E" w:rsidR="007F3581" w:rsidRDefault="007F3581" w:rsidP="007F3581">
                              <w:pPr>
                                <w:jc w:val="center"/>
                                <w:rPr>
                                  <w:ins w:id="65" w:author="ANTONIO MARÍN MARTÍNEZ" w:date="2022-11-06T21:25:00Z"/>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07BFDD" w14:textId="4D4E9FA1" w:rsidR="007F3581" w:rsidRDefault="007F3581" w:rsidP="007F3581">
                              <w:pPr>
                                <w:jc w:val="center"/>
                                <w:rPr>
                                  <w:ins w:id="66" w:author="ANTONIO MARÍN MARTÍNEZ" w:date="2022-11-06T21:25:00Z"/>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4ED4C7" w14:textId="687029BF" w:rsidR="007F3581" w:rsidRDefault="007F3581" w:rsidP="007F3581">
                              <w:pPr>
                                <w:jc w:val="center"/>
                                <w:rPr>
                                  <w:ins w:id="67" w:author="ANTONIO MARÍN MARTÍNEZ" w:date="2022-11-06T21:25:00Z"/>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FE6E43" w14:textId="77777777" w:rsidR="007F3581" w:rsidRPr="007F3581" w:rsidRDefault="007F358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Change w:id="68" w:author="ANTONIO MARÍN MARTÍNEZ" w:date="2022-11-06T21:25:00Z">
                                    <w:rPr/>
                                  </w:rPrChange>
                                </w:rPr>
                                <w:pPrChange w:id="69" w:author="ANTONIO MARÍN MARTÍNEZ" w:date="2022-11-06T21:25:00Z">
                                  <w:pPr/>
                                </w:pPrChange>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717839" id="Rectángulo 3" o:spid="_x0000_s1027" style="position:absolute;left:0;text-align:left;margin-left:13.35pt;margin-top:34.9pt;width:265.2pt;height:207.6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" fillcolor="white [3212]" strokecolor="black [3213]" strokeweight="1pt">
                  <v:textbox>
                    <w:txbxContent>
                      <w:p w14:paraId="16CBC722" w14:textId="4EA2159F" w:rsidR="007F3581" w:rsidRDefault="007F3581" w:rsidP="007F3581">
                        <w:pPr>
                          <w:rPr>
                            <w:ins w:id="70" w:author="ANTONIO MARÍN MARTÍNEZ" w:date="2022-11-06T21:26:00Z"/>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ins w:id="71" w:author="ANTONIO MARÍN MARTÍNEZ" w:date="2022-11-06T21:25:00Z">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Nombre de la página</w:t>
                          </w:r>
                        </w:ins>
                      </w:p>
                      <w:p w14:paraId="3B2457F8" w14:textId="77C05079" w:rsidR="007F3581" w:rsidRDefault="007F3581" w:rsidP="007F3581">
                        <w:pPr>
                          <w:rPr>
                            <w:ins w:id="72" w:author="ANTONIO MARÍN MARTÍNEZ" w:date="2022-11-06T21:26:00Z"/>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ins w:id="73" w:author="ANTONIO MARÍN MARTÍNEZ" w:date="2022-11-06T21:26:00Z">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Índice</w:t>
                          </w:r>
                        </w:ins>
                      </w:p>
                      <w:p w14:paraId="646490CD" w14:textId="4D98C510" w:rsidR="007F3581" w:rsidRDefault="007F3581" w:rsidP="007F3581">
                        <w:pPr>
                          <w:pStyle w:val="Prrafodelista"/>
                          <w:numPr>
                            <w:ilvl w:val="0"/>
                            <w:numId w:val="9"/>
                          </w:numPr>
                          <w:rPr>
                            <w:ins w:id="74" w:author="ANTONIO MARÍN MARTÍNEZ" w:date="2022-11-06T21:26:00Z"/>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ins w:id="75" w:author="ANTONIO MARÍN MARTÍNEZ" w:date="2022-11-06T21:26:00Z">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Hiperenlace1</w:t>
                          </w:r>
                        </w:ins>
                      </w:p>
                      <w:p w14:paraId="78CCE81A" w14:textId="544C0E33" w:rsidR="007F3581" w:rsidRDefault="007F3581" w:rsidP="007F3581">
                        <w:pPr>
                          <w:pStyle w:val="Prrafodelista"/>
                          <w:numPr>
                            <w:ilvl w:val="0"/>
                            <w:numId w:val="9"/>
                          </w:numPr>
                          <w:rPr>
                            <w:ins w:id="76" w:author="ANTONIO MARÍN MARTÍNEZ" w:date="2022-11-06T21:26:00Z"/>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ins w:id="77" w:author="ANTONIO MARÍN MARTÍNEZ" w:date="2022-11-06T21:26:00Z">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Hiperenlace2</w:t>
                          </w:r>
                        </w:ins>
                      </w:p>
                      <w:p w14:paraId="04C99AF7" w14:textId="0BC9C98F" w:rsidR="007F3581" w:rsidRDefault="007F3581" w:rsidP="007F3581">
                        <w:pPr>
                          <w:pStyle w:val="Prrafodelista"/>
                          <w:numPr>
                            <w:ilvl w:val="0"/>
                            <w:numId w:val="9"/>
                          </w:numPr>
                          <w:rPr>
                            <w:ins w:id="78" w:author="ANTONIO MARÍN MARTÍNEZ" w:date="2022-11-06T21:26:00Z"/>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ins w:id="79" w:author="ANTONIO MARÍN MARTÍNEZ" w:date="2022-11-06T21:26:00Z">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Hiperenlace3</w:t>
                          </w:r>
                        </w:ins>
                      </w:p>
                      <w:p w14:paraId="57463569" w14:textId="031693B6" w:rsidR="007F3581" w:rsidRPr="007F3581" w:rsidRDefault="007F3581">
                        <w:pPr>
                          <w:rPr>
                            <w:ins w:id="80" w:author="ANTONIO MARÍN MARTÍNEZ" w:date="2022-11-06T21:25:00Z"/>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Change w:id="81" w:author="ANTONIO MARÍN MARTÍNEZ" w:date="2022-11-06T21:26:00Z">
                              <w:rPr>
                                <w:ins w:id="82" w:author="ANTONIO MARÍN MARTÍNEZ" w:date="2022-11-06T21:25:00Z"/>
                              </w:rPr>
                            </w:rPrChange>
                          </w:rPr>
                          <w:pPrChange w:id="83" w:author="ANTONIO MARÍN MARTÍNEZ" w:date="2022-11-06T21:26:00Z">
                            <w:pPr>
                              <w:jc w:val="center"/>
                            </w:pPr>
                          </w:pPrChange>
                        </w:pPr>
                      </w:p>
                      <w:p w14:paraId="3C1D7DFD" w14:textId="433E7187" w:rsidR="007F3581" w:rsidRDefault="007F3581" w:rsidP="007F3581">
                        <w:pPr>
                          <w:jc w:val="center"/>
                          <w:rPr>
                            <w:ins w:id="84" w:author="ANTONIO MARÍN MARTÍNEZ" w:date="2022-11-06T21:25:00Z"/>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96155E" w14:textId="17C6C4B5" w:rsidR="007F3581" w:rsidRDefault="007F3581" w:rsidP="007F3581">
                        <w:pPr>
                          <w:jc w:val="center"/>
                          <w:rPr>
                            <w:ins w:id="85" w:author="ANTONIO MARÍN MARTÍNEZ" w:date="2022-11-06T21:25:00Z"/>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75026F" w14:textId="31FCD86E" w:rsidR="007F3581" w:rsidRDefault="007F3581" w:rsidP="007F3581">
                        <w:pPr>
                          <w:jc w:val="center"/>
                          <w:rPr>
                            <w:ins w:id="86" w:author="ANTONIO MARÍN MARTÍNEZ" w:date="2022-11-06T21:25:00Z"/>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07BFDD" w14:textId="4D4E9FA1" w:rsidR="007F3581" w:rsidRDefault="007F3581" w:rsidP="007F3581">
                        <w:pPr>
                          <w:jc w:val="center"/>
                          <w:rPr>
                            <w:ins w:id="87" w:author="ANTONIO MARÍN MARTÍNEZ" w:date="2022-11-06T21:25:00Z"/>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4ED4C7" w14:textId="687029BF" w:rsidR="007F3581" w:rsidRDefault="007F3581" w:rsidP="007F3581">
                        <w:pPr>
                          <w:jc w:val="center"/>
                          <w:rPr>
                            <w:ins w:id="88" w:author="ANTONIO MARÍN MARTÍNEZ" w:date="2022-11-06T21:25:00Z"/>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FE6E43" w14:textId="77777777" w:rsidR="007F3581" w:rsidRPr="007F3581" w:rsidRDefault="007F358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Change w:id="89" w:author="ANTONIO MARÍN MARTÍNEZ" w:date="2022-11-06T21:25:00Z">
                              <w:rPr/>
                            </w:rPrChange>
                          </w:rPr>
                          <w:pPrChange w:id="90" w:author="ANTONIO MARÍN MARTÍNEZ" w:date="2022-11-06T21:25:00Z">
                            <w:pPr/>
                          </w:pPrChange>
                        </w:pPr>
                      </w:p>
                    </w:txbxContent>
                  </v:textbox>
                </v:rect>
              </w:pict>
            </mc:Fallback>
          </mc:AlternateContent>
        </w:r>
      </w:ins>
      <w:r w:rsidR="00782622" w:rsidRPr="00782622">
        <w:rPr>
          <w:b/>
          <w:bCs/>
        </w:rPr>
        <w:t>Comentarios/Valoraciones</w:t>
      </w:r>
      <w:r w:rsidR="00782622">
        <w:t>: pequeña sección donde puedes evaluar que te a parecido la página y dejar un comentario.</w:t>
      </w:r>
    </w:p>
    <w:p w14:paraId="4EBF3A31" w14:textId="642FE311" w:rsidR="00782622" w:rsidRDefault="009A6EAB" w:rsidP="00782622">
      <w:pPr>
        <w:rPr>
          <w:noProof/>
        </w:rPr>
      </w:pPr>
      <w:ins w:id="91" w:author="ANTONIO MARÍN MARTÍNEZ" w:date="2022-11-06T21:36:00Z">
        <w:r>
          <w:rPr>
            <w:noProof/>
          </w:rPr>
          <mc:AlternateContent>
            <mc:Choice Requires="wps">
              <w:drawing>
                <wp:anchor distT="0" distB="0" distL="114300" distR="114300" simplePos="0" relativeHeight="251724800" behindDoc="0" locked="0" layoutInCell="1" allowOverlap="1" wp14:anchorId="1C26E316" wp14:editId="3B1EDCC5">
                  <wp:simplePos x="0" y="0"/>
                  <wp:positionH relativeFrom="column">
                    <wp:posOffset>4505325</wp:posOffset>
                  </wp:positionH>
                  <wp:positionV relativeFrom="paragraph">
                    <wp:posOffset>9525</wp:posOffset>
                  </wp:positionV>
                  <wp:extent cx="1836420" cy="1287780"/>
                  <wp:effectExtent l="0" t="0" r="0" b="0"/>
                  <wp:wrapNone/>
                  <wp:docPr id="21" name="Rectángulo 21"/>
                  <wp:cNvGraphicFramePr/>
                  <a:graphic xmlns:a="http://schemas.openxmlformats.org/drawingml/2006/main">
                    <a:graphicData uri="http://schemas.microsoft.com/office/word/2010/wordprocessingShape">
                      <wps:wsp>
                        <wps:cNvSpPr/>
                        <wps:spPr>
                          <a:xfrm>
                            <a:off x="0" y="0"/>
                            <a:ext cx="1836420" cy="12877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9E217E" w14:textId="2CDE5608" w:rsidR="009A6EAB" w:rsidRPr="009A6EAB" w:rsidRDefault="009A6EA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Change w:id="92" w:author="ANTONIO MARÍN MARTÍNEZ" w:date="2022-11-06T21:36:00Z">
                                    <w:rPr/>
                                  </w:rPrChange>
                                </w:rPr>
                                <w:pPrChange w:id="93" w:author="ANTONIO MARÍN MARTÍNEZ" w:date="2022-11-06T21:36:00Z">
                                  <w:pPr/>
                                </w:pPrChange>
                              </w:pPr>
                              <w:ins w:id="94" w:author="ANTONIO MARÍN MARTÍNEZ" w:date="2022-11-06T21:36:00Z">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 clicar un hiperenlace te mostrará el titulo y el contenido, l</w:t>
                                </w:r>
                              </w:ins>
                              <w:ins w:id="95" w:author="ANTONIO MARÍN MARTÍNEZ" w:date="2022-11-06T21:37:00Z">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sección de comentarios también estqrá en un hiperenlace</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26E316" id="Rectángulo 21" o:spid="_x0000_s1028" style="position:absolute;margin-left:354.75pt;margin-top:.75pt;width:144.6pt;height:101.4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" filled="f" stroked="f" strokeweight="1pt">
                  <v:textbox>
                    <w:txbxContent>
                      <w:p w14:paraId="269E217E" w14:textId="2CDE5608" w:rsidR="009A6EAB" w:rsidRPr="009A6EAB" w:rsidRDefault="009A6EA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Change w:id="96" w:author="ANTONIO MARÍN MARTÍNEZ" w:date="2022-11-06T21:36:00Z">
                              <w:rPr/>
                            </w:rPrChange>
                          </w:rPr>
                          <w:pPrChange w:id="97" w:author="ANTONIO MARÍN MARTÍNEZ" w:date="2022-11-06T21:36:00Z">
                            <w:pPr/>
                          </w:pPrChange>
                        </w:pPr>
                        <w:ins w:id="98" w:author="ANTONIO MARÍN MARTÍNEZ" w:date="2022-11-06T21:36:00Z">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 clicar un hiperenlace te mostrará el titulo y el contenido, l</w:t>
                          </w:r>
                        </w:ins>
                        <w:ins w:id="99" w:author="ANTONIO MARÍN MARTÍNEZ" w:date="2022-11-06T21:37:00Z">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sección de comentarios también estqrá en un hiperenlace</w:t>
                          </w:r>
                        </w:ins>
                      </w:p>
                    </w:txbxContent>
                  </v:textbox>
                </v:rect>
              </w:pict>
            </mc:Fallback>
          </mc:AlternateContent>
        </w:r>
      </w:ins>
    </w:p>
    <w:p w14:paraId="5C481E70" w14:textId="18847D06" w:rsidR="00782622" w:rsidRDefault="009A6EAB" w:rsidP="00782622">
      <w:pPr>
        <w:rPr>
          <w:noProof/>
        </w:rPr>
      </w:pPr>
      <w:ins w:id="100" w:author="ANTONIO MARÍN MARTÍNEZ" w:date="2022-11-06T21:34:00Z">
        <w:r>
          <w:rPr>
            <w:noProof/>
          </w:rPr>
          <mc:AlternateContent>
            <mc:Choice Requires="wps">
              <w:drawing>
                <wp:anchor distT="0" distB="0" distL="114300" distR="114300" simplePos="0" relativeHeight="251723776" behindDoc="0" locked="0" layoutInCell="1" allowOverlap="1" wp14:anchorId="2DBD12D7" wp14:editId="3E8DEA93">
                  <wp:simplePos x="0" y="0"/>
                  <wp:positionH relativeFrom="column">
                    <wp:posOffset>3644265</wp:posOffset>
                  </wp:positionH>
                  <wp:positionV relativeFrom="paragraph">
                    <wp:posOffset>149860</wp:posOffset>
                  </wp:positionV>
                  <wp:extent cx="998220" cy="1196340"/>
                  <wp:effectExtent l="0" t="0" r="68580" b="60960"/>
                  <wp:wrapNone/>
                  <wp:docPr id="20" name="Conector: curvado 20"/>
                  <wp:cNvGraphicFramePr/>
                  <a:graphic xmlns:a="http://schemas.openxmlformats.org/drawingml/2006/main">
                    <a:graphicData uri="http://schemas.microsoft.com/office/word/2010/wordprocessingShape">
                      <wps:wsp>
                        <wps:cNvCnPr/>
                        <wps:spPr>
                          <a:xfrm>
                            <a:off x="0" y="0"/>
                            <a:ext cx="998220" cy="1196340"/>
                          </a:xfrm>
                          <a:prstGeom prst="curvedConnector3">
                            <a:avLst>
                              <a:gd name="adj1" fmla="val 9732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D6D4289"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ector: curvado 20" o:spid="_x0000_s1026" type="#_x0000_t38" style="position:absolute;margin-left:286.95pt;margin-top:11.8pt;width:78.6pt;height:94.2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" adj="21023" strokecolor="black [3200]" strokeweight=".5pt">
                  <v:stroke endarrow="block" joinstyle="miter"/>
                </v:shape>
              </w:pict>
            </mc:Fallback>
          </mc:AlternateContent>
        </w:r>
      </w:ins>
    </w:p>
    <w:p w14:paraId="5F82C668" w14:textId="6B5201B1" w:rsidR="00782622" w:rsidRDefault="00782622" w:rsidP="00782622">
      <w:pPr>
        <w:rPr>
          <w:noProof/>
        </w:rPr>
      </w:pPr>
    </w:p>
    <w:p w14:paraId="375DCC48" w14:textId="7049B7F5" w:rsidR="00782622" w:rsidRDefault="00782622" w:rsidP="00782622"/>
    <w:p w14:paraId="5E70AB82" w14:textId="606835B9" w:rsidR="00782622" w:rsidRDefault="007F3581" w:rsidP="00782622">
      <w:ins w:id="101" w:author="ANTONIO MARÍN MARTÍNEZ" w:date="2022-11-06T21:27:00Z">
        <w:r>
          <w:rPr>
            <w:noProof/>
          </w:rPr>
          <mc:AlternateContent>
            <mc:Choice Requires="wps">
              <w:drawing>
                <wp:anchor distT="0" distB="0" distL="114300" distR="114300" simplePos="0" relativeHeight="251703296" behindDoc="0" locked="0" layoutInCell="1" allowOverlap="1" wp14:anchorId="7C84509A" wp14:editId="50D755F0">
                  <wp:simplePos x="0" y="0"/>
                  <wp:positionH relativeFrom="column">
                    <wp:posOffset>291465</wp:posOffset>
                  </wp:positionH>
                  <wp:positionV relativeFrom="paragraph">
                    <wp:posOffset>283845</wp:posOffset>
                  </wp:positionV>
                  <wp:extent cx="3108960" cy="1021080"/>
                  <wp:effectExtent l="0" t="0" r="15240" b="26670"/>
                  <wp:wrapNone/>
                  <wp:docPr id="4" name="Rectángulo 4"/>
                  <wp:cNvGraphicFramePr/>
                  <a:graphic xmlns:a="http://schemas.openxmlformats.org/drawingml/2006/main">
                    <a:graphicData uri="http://schemas.microsoft.com/office/word/2010/wordprocessingShape">
                      <wps:wsp>
                        <wps:cNvSpPr/>
                        <wps:spPr>
                          <a:xfrm>
                            <a:off x="0" y="0"/>
                            <a:ext cx="3108960" cy="102108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2C34A3" w14:textId="2F6C03B4" w:rsidR="007F3581" w:rsidRDefault="007F3581">
                              <w:pPr>
                                <w:rPr>
                                  <w:ins w:id="102" w:author="ANTONIO MARÍN MARTÍNEZ" w:date="2022-11-06T21:27:00Z"/>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Change w:id="103" w:author="ANTONIO MARÍN MARTÍNEZ" w:date="2022-11-06T21:27:00Z">
                                  <w:pPr>
                                    <w:jc w:val="center"/>
                                  </w:pPr>
                                </w:pPrChange>
                              </w:pPr>
                              <w:ins w:id="104" w:author="ANTONIO MARÍN MARTÍNEZ" w:date="2022-11-06T21:27:00Z">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Texto</w:t>
                                </w:r>
                              </w:ins>
                            </w:p>
                            <w:p w14:paraId="5DD6DFBD" w14:textId="189E00ED" w:rsidR="007F3581" w:rsidRDefault="007F3581" w:rsidP="007F3581">
                              <w:pPr>
                                <w:jc w:val="center"/>
                                <w:rPr>
                                  <w:ins w:id="105" w:author="ANTONIO MARÍN MARTÍNEZ" w:date="2022-11-06T21:27:00Z"/>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963E9F" w14:textId="77777777" w:rsidR="007F3581" w:rsidRPr="007F3581" w:rsidRDefault="007F358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Change w:id="106" w:author="ANTONIO MARÍN MARTÍNEZ" w:date="2022-11-06T21:27:00Z">
                                    <w:rPr/>
                                  </w:rPrChange>
                                </w:rPr>
                                <w:pPrChange w:id="107" w:author="ANTONIO MARÍN MARTÍNEZ" w:date="2022-11-06T21:27:00Z">
                                  <w:pPr/>
                                </w:pPrChange>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84509A" id="Rectángulo 4" o:spid="_x0000_s1029" style="position:absolute;margin-left:22.95pt;margin-top:22.35pt;width:244.8pt;height:80.4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" fillcolor="white [3212]" strokecolor="black [3213]" strokeweight="1pt">
                  <v:textbox>
                    <w:txbxContent>
                      <w:p w14:paraId="302C34A3" w14:textId="2F6C03B4" w:rsidR="007F3581" w:rsidRDefault="007F3581">
                        <w:pPr>
                          <w:rPr>
                            <w:ins w:id="108" w:author="ANTONIO MARÍN MARTÍNEZ" w:date="2022-11-06T21:27:00Z"/>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Change w:id="109" w:author="ANTONIO MARÍN MARTÍNEZ" w:date="2022-11-06T21:27:00Z">
                            <w:pPr>
                              <w:jc w:val="center"/>
                            </w:pPr>
                          </w:pPrChange>
                        </w:pPr>
                        <w:ins w:id="110" w:author="ANTONIO MARÍN MARTÍNEZ" w:date="2022-11-06T21:27:00Z">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Texto</w:t>
                          </w:r>
                        </w:ins>
                      </w:p>
                      <w:p w14:paraId="5DD6DFBD" w14:textId="189E00ED" w:rsidR="007F3581" w:rsidRDefault="007F3581" w:rsidP="007F3581">
                        <w:pPr>
                          <w:jc w:val="center"/>
                          <w:rPr>
                            <w:ins w:id="111" w:author="ANTONIO MARÍN MARTÍNEZ" w:date="2022-11-06T21:27:00Z"/>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963E9F" w14:textId="77777777" w:rsidR="007F3581" w:rsidRPr="007F3581" w:rsidRDefault="007F358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Change w:id="112" w:author="ANTONIO MARÍN MARTÍNEZ" w:date="2022-11-06T21:27:00Z">
                              <w:rPr/>
                            </w:rPrChange>
                          </w:rPr>
                          <w:pPrChange w:id="113" w:author="ANTONIO MARÍN MARTÍNEZ" w:date="2022-11-06T21:27:00Z">
                            <w:pPr/>
                          </w:pPrChange>
                        </w:pPr>
                      </w:p>
                    </w:txbxContent>
                  </v:textbox>
                </v:rect>
              </w:pict>
            </mc:Fallback>
          </mc:AlternateContent>
        </w:r>
      </w:ins>
    </w:p>
    <w:p w14:paraId="305D3118" w14:textId="5521DC9C" w:rsidR="00782622" w:rsidRDefault="007F3581" w:rsidP="00782622">
      <w:ins w:id="114" w:author="ANTONIO MARÍN MARTÍNEZ" w:date="2022-11-06T21:28:00Z">
        <w:r>
          <w:rPr>
            <w:b/>
            <w:bCs/>
            <w:noProof/>
          </w:rPr>
          <mc:AlternateContent>
            <mc:Choice Requires="wps">
              <w:drawing>
                <wp:anchor distT="0" distB="0" distL="114300" distR="114300" simplePos="0" relativeHeight="251705344" behindDoc="0" locked="0" layoutInCell="1" allowOverlap="1" wp14:anchorId="0DF2E4BA" wp14:editId="39117ADE">
                  <wp:simplePos x="0" y="0"/>
                  <wp:positionH relativeFrom="column">
                    <wp:posOffset>2537460</wp:posOffset>
                  </wp:positionH>
                  <wp:positionV relativeFrom="paragraph">
                    <wp:posOffset>217170</wp:posOffset>
                  </wp:positionV>
                  <wp:extent cx="3368040" cy="2636520"/>
                  <wp:effectExtent l="0" t="0" r="22860" b="11430"/>
                  <wp:wrapNone/>
                  <wp:docPr id="5" name="Rectángulo 5"/>
                  <wp:cNvGraphicFramePr/>
                  <a:graphic xmlns:a="http://schemas.openxmlformats.org/drawingml/2006/main">
                    <a:graphicData uri="http://schemas.microsoft.com/office/word/2010/wordprocessingShape">
                      <wps:wsp>
                        <wps:cNvSpPr/>
                        <wps:spPr>
                          <a:xfrm>
                            <a:off x="0" y="0"/>
                            <a:ext cx="3368040" cy="26365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ECC8FB" w14:textId="77777777" w:rsidR="007F3581" w:rsidRDefault="007F3581" w:rsidP="007F3581">
                              <w:pPr>
                                <w:rPr>
                                  <w:ins w:id="115" w:author="ANTONIO MARÍN MARTÍNEZ" w:date="2022-11-06T21:26:00Z"/>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ins w:id="116" w:author="ANTONIO MARÍN MARTÍNEZ" w:date="2022-11-06T21:25:00Z">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Nombre de la página</w:t>
                                </w:r>
                              </w:ins>
                            </w:p>
                            <w:p w14:paraId="6BE73247" w14:textId="77777777" w:rsidR="007F3581" w:rsidRDefault="007F3581" w:rsidP="007F3581">
                              <w:pPr>
                                <w:rPr>
                                  <w:ins w:id="117" w:author="ANTONIO MARÍN MARTÍNEZ" w:date="2022-11-06T21:26:00Z"/>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ins w:id="118" w:author="ANTONIO MARÍN MARTÍNEZ" w:date="2022-11-06T21:26:00Z">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Índice</w:t>
                                </w:r>
                              </w:ins>
                            </w:p>
                            <w:p w14:paraId="3EFEAC52" w14:textId="57BEC6B0" w:rsidR="007F3581" w:rsidRDefault="007F3581" w:rsidP="007F3581">
                              <w:pPr>
                                <w:pStyle w:val="Prrafodelista"/>
                                <w:numPr>
                                  <w:ilvl w:val="0"/>
                                  <w:numId w:val="11"/>
                                </w:numPr>
                                <w:rPr>
                                  <w:ins w:id="119" w:author="ANTONIO MARÍN MARTÍNEZ" w:date="2022-11-06T21:29:00Z"/>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ins w:id="120" w:author="ANTONIO MARÍN MARTÍNEZ" w:date="2022-11-06T21:29:00Z">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Hiperenlace1</w:t>
                                </w:r>
                              </w:ins>
                            </w:p>
                            <w:p w14:paraId="4CD92DB2" w14:textId="5CAD203B" w:rsidR="007F3581" w:rsidRDefault="007F3581" w:rsidP="007F3581">
                              <w:pPr>
                                <w:pStyle w:val="Prrafodelista"/>
                                <w:numPr>
                                  <w:ilvl w:val="0"/>
                                  <w:numId w:val="11"/>
                                </w:numPr>
                                <w:rPr>
                                  <w:ins w:id="121" w:author="ANTONIO MARÍN MARTÍNEZ" w:date="2022-11-06T21:29:00Z"/>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ins w:id="122" w:author="ANTONIO MARÍN MARTÍNEZ" w:date="2022-11-06T21:29:00Z">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Hiperenlace2</w:t>
                                </w:r>
                              </w:ins>
                            </w:p>
                            <w:p w14:paraId="78BA6D2E" w14:textId="0FFC50A9" w:rsidR="007F3581" w:rsidRPr="007F3581" w:rsidRDefault="007F3581">
                              <w:pPr>
                                <w:pStyle w:val="Prrafodelista"/>
                                <w:numPr>
                                  <w:ilvl w:val="0"/>
                                  <w:numId w:val="11"/>
                                </w:numPr>
                                <w:rPr>
                                  <w:ins w:id="123" w:author="ANTONIO MARÍN MARTÍNEZ" w:date="2022-11-06T21:25:00Z"/>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Change w:id="124" w:author="ANTONIO MARÍN MARTÍNEZ" w:date="2022-11-06T21:29:00Z">
                                    <w:rPr>
                                      <w:ins w:id="125" w:author="ANTONIO MARÍN MARTÍNEZ" w:date="2022-11-06T21:25:00Z"/>
                                    </w:rPr>
                                  </w:rPrChange>
                                </w:rPr>
                                <w:pPrChange w:id="126" w:author="ANTONIO MARÍN MARTÍNEZ" w:date="2022-11-06T21:29:00Z">
                                  <w:pPr>
                                    <w:jc w:val="center"/>
                                  </w:pPr>
                                </w:pPrChange>
                              </w:pPr>
                              <w:ins w:id="127" w:author="ANTONIO MARÍN MARTÍNEZ" w:date="2022-11-06T21:29:00Z">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Hiper</w:t>
                                </w:r>
                                <w:r w:rsidR="009A6E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enlace3</w:t>
                                </w:r>
                              </w:ins>
                            </w:p>
                            <w:p w14:paraId="4B2590B8" w14:textId="37141EF2" w:rsidR="007F3581" w:rsidRDefault="009A6EAB" w:rsidP="007F3581">
                              <w:pPr>
                                <w:jc w:val="center"/>
                                <w:rPr>
                                  <w:ins w:id="128" w:author="ANTONIO MARÍN MARTÍNEZ" w:date="2022-11-06T21:25:00Z"/>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ins w:id="129" w:author="ANTONIO MARÍN MARTÍNEZ" w:date="2022-11-06T21:30:00Z">
                                <w:r w:rsidRPr="009A6EAB">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19F3FBD1" wp14:editId="40102DF5">
                                      <wp:extent cx="3124200" cy="105156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24200" cy="1051560"/>
                                              </a:xfrm>
                                              <a:prstGeom prst="rect">
                                                <a:avLst/>
                                              </a:prstGeom>
                                              <a:noFill/>
                                              <a:ln>
                                                <a:noFill/>
                                              </a:ln>
                                            </pic:spPr>
                                          </pic:pic>
                                        </a:graphicData>
                                      </a:graphic>
                                    </wp:inline>
                                  </w:drawing>
                                </w:r>
                              </w:ins>
                            </w:p>
                            <w:p w14:paraId="7B2DAEE5" w14:textId="56D1503B" w:rsidR="007F3581" w:rsidRDefault="007F3581" w:rsidP="007F3581">
                              <w:pPr>
                                <w:jc w:val="center"/>
                                <w:rPr>
                                  <w:ins w:id="130" w:author="ANTONIO MARÍN MARTÍNEZ" w:date="2022-11-06T21:25:00Z"/>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FFC98B" w14:textId="008B5C9C" w:rsidR="007F3581" w:rsidRDefault="007F3581" w:rsidP="007F3581">
                              <w:pPr>
                                <w:jc w:val="center"/>
                                <w:rPr>
                                  <w:ins w:id="131" w:author="ANTONIO MARÍN MARTÍNEZ" w:date="2022-11-06T21:25:00Z"/>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E3BD73" w14:textId="77777777" w:rsidR="007F3581" w:rsidRDefault="007F3581" w:rsidP="007F3581">
                              <w:pPr>
                                <w:jc w:val="center"/>
                                <w:rPr>
                                  <w:ins w:id="132" w:author="ANTONIO MARÍN MARTÍNEZ" w:date="2022-11-06T21:25:00Z"/>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E7CA75" w14:textId="77777777" w:rsidR="007F3581" w:rsidRPr="007F3581" w:rsidRDefault="007F358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Change w:id="133" w:author="ANTONIO MARÍN MARTÍNEZ" w:date="2022-11-06T21:25:00Z">
                                    <w:rPr/>
                                  </w:rPrChange>
                                </w:rPr>
                                <w:pPrChange w:id="134" w:author="ANTONIO MARÍN MARTÍNEZ" w:date="2022-11-06T21:25:00Z">
                                  <w:pPr/>
                                </w:pPrChange>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F2E4BA" id="Rectángulo 5" o:spid="_x0000_s1030" style="position:absolute;margin-left:199.8pt;margin-top:17.1pt;width:265.2pt;height:207.6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" fillcolor="white [3212]" strokecolor="black [3213]" strokeweight="1pt">
                  <v:textbox>
                    <w:txbxContent>
                      <w:p w14:paraId="59ECC8FB" w14:textId="77777777" w:rsidR="007F3581" w:rsidRDefault="007F3581" w:rsidP="007F3581">
                        <w:pPr>
                          <w:rPr>
                            <w:ins w:id="135" w:author="ANTONIO MARÍN MARTÍNEZ" w:date="2022-11-06T21:26:00Z"/>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ins w:id="136" w:author="ANTONIO MARÍN MARTÍNEZ" w:date="2022-11-06T21:25:00Z">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Nombre de la página</w:t>
                          </w:r>
                        </w:ins>
                      </w:p>
                      <w:p w14:paraId="6BE73247" w14:textId="77777777" w:rsidR="007F3581" w:rsidRDefault="007F3581" w:rsidP="007F3581">
                        <w:pPr>
                          <w:rPr>
                            <w:ins w:id="137" w:author="ANTONIO MARÍN MARTÍNEZ" w:date="2022-11-06T21:26:00Z"/>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ins w:id="138" w:author="ANTONIO MARÍN MARTÍNEZ" w:date="2022-11-06T21:26:00Z">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Índice</w:t>
                          </w:r>
                        </w:ins>
                      </w:p>
                      <w:p w14:paraId="3EFEAC52" w14:textId="57BEC6B0" w:rsidR="007F3581" w:rsidRDefault="007F3581" w:rsidP="007F3581">
                        <w:pPr>
                          <w:pStyle w:val="Prrafodelista"/>
                          <w:numPr>
                            <w:ilvl w:val="0"/>
                            <w:numId w:val="11"/>
                          </w:numPr>
                          <w:rPr>
                            <w:ins w:id="139" w:author="ANTONIO MARÍN MARTÍNEZ" w:date="2022-11-06T21:29:00Z"/>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ins w:id="140" w:author="ANTONIO MARÍN MARTÍNEZ" w:date="2022-11-06T21:29:00Z">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Hiperenlace1</w:t>
                          </w:r>
                        </w:ins>
                      </w:p>
                      <w:p w14:paraId="4CD92DB2" w14:textId="5CAD203B" w:rsidR="007F3581" w:rsidRDefault="007F3581" w:rsidP="007F3581">
                        <w:pPr>
                          <w:pStyle w:val="Prrafodelista"/>
                          <w:numPr>
                            <w:ilvl w:val="0"/>
                            <w:numId w:val="11"/>
                          </w:numPr>
                          <w:rPr>
                            <w:ins w:id="141" w:author="ANTONIO MARÍN MARTÍNEZ" w:date="2022-11-06T21:29:00Z"/>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ins w:id="142" w:author="ANTONIO MARÍN MARTÍNEZ" w:date="2022-11-06T21:29:00Z">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Hiperenlace2</w:t>
                          </w:r>
                        </w:ins>
                      </w:p>
                      <w:p w14:paraId="78BA6D2E" w14:textId="0FFC50A9" w:rsidR="007F3581" w:rsidRPr="007F3581" w:rsidRDefault="007F3581">
                        <w:pPr>
                          <w:pStyle w:val="Prrafodelista"/>
                          <w:numPr>
                            <w:ilvl w:val="0"/>
                            <w:numId w:val="11"/>
                          </w:numPr>
                          <w:rPr>
                            <w:ins w:id="143" w:author="ANTONIO MARÍN MARTÍNEZ" w:date="2022-11-06T21:25:00Z"/>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Change w:id="144" w:author="ANTONIO MARÍN MARTÍNEZ" w:date="2022-11-06T21:29:00Z">
                              <w:rPr>
                                <w:ins w:id="145" w:author="ANTONIO MARÍN MARTÍNEZ" w:date="2022-11-06T21:25:00Z"/>
                              </w:rPr>
                            </w:rPrChange>
                          </w:rPr>
                          <w:pPrChange w:id="146" w:author="ANTONIO MARÍN MARTÍNEZ" w:date="2022-11-06T21:29:00Z">
                            <w:pPr>
                              <w:jc w:val="center"/>
                            </w:pPr>
                          </w:pPrChange>
                        </w:pPr>
                        <w:ins w:id="147" w:author="ANTONIO MARÍN MARTÍNEZ" w:date="2022-11-06T21:29:00Z">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Hiper</w:t>
                          </w:r>
                          <w:r w:rsidR="009A6E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enlace3</w:t>
                          </w:r>
                        </w:ins>
                      </w:p>
                      <w:p w14:paraId="4B2590B8" w14:textId="37141EF2" w:rsidR="007F3581" w:rsidRDefault="009A6EAB" w:rsidP="007F3581">
                        <w:pPr>
                          <w:jc w:val="center"/>
                          <w:rPr>
                            <w:ins w:id="148" w:author="ANTONIO MARÍN MARTÍNEZ" w:date="2022-11-06T21:25:00Z"/>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ins w:id="149" w:author="ANTONIO MARÍN MARTÍNEZ" w:date="2022-11-06T21:30:00Z">
                          <w:r w:rsidRPr="009A6EAB">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19F3FBD1" wp14:editId="40102DF5">
                                <wp:extent cx="3124200" cy="105156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24200" cy="1051560"/>
                                        </a:xfrm>
                                        <a:prstGeom prst="rect">
                                          <a:avLst/>
                                        </a:prstGeom>
                                        <a:noFill/>
                                        <a:ln>
                                          <a:noFill/>
                                        </a:ln>
                                      </pic:spPr>
                                    </pic:pic>
                                  </a:graphicData>
                                </a:graphic>
                              </wp:inline>
                            </w:drawing>
                          </w:r>
                        </w:ins>
                      </w:p>
                      <w:p w14:paraId="7B2DAEE5" w14:textId="56D1503B" w:rsidR="007F3581" w:rsidRDefault="007F3581" w:rsidP="007F3581">
                        <w:pPr>
                          <w:jc w:val="center"/>
                          <w:rPr>
                            <w:ins w:id="150" w:author="ANTONIO MARÍN MARTÍNEZ" w:date="2022-11-06T21:25:00Z"/>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FFC98B" w14:textId="008B5C9C" w:rsidR="007F3581" w:rsidRDefault="007F3581" w:rsidP="007F3581">
                        <w:pPr>
                          <w:jc w:val="center"/>
                          <w:rPr>
                            <w:ins w:id="151" w:author="ANTONIO MARÍN MARTÍNEZ" w:date="2022-11-06T21:25:00Z"/>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E3BD73" w14:textId="77777777" w:rsidR="007F3581" w:rsidRDefault="007F3581" w:rsidP="007F3581">
                        <w:pPr>
                          <w:jc w:val="center"/>
                          <w:rPr>
                            <w:ins w:id="152" w:author="ANTONIO MARÍN MARTÍNEZ" w:date="2022-11-06T21:25:00Z"/>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E7CA75" w14:textId="77777777" w:rsidR="007F3581" w:rsidRPr="007F3581" w:rsidRDefault="007F358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Change w:id="153" w:author="ANTONIO MARÍN MARTÍNEZ" w:date="2022-11-06T21:25:00Z">
                              <w:rPr/>
                            </w:rPrChange>
                          </w:rPr>
                          <w:pPrChange w:id="154" w:author="ANTONIO MARÍN MARTÍNEZ" w:date="2022-11-06T21:25:00Z">
                            <w:pPr/>
                          </w:pPrChange>
                        </w:pPr>
                      </w:p>
                    </w:txbxContent>
                  </v:textbox>
                </v:rect>
              </w:pict>
            </mc:Fallback>
          </mc:AlternateContent>
        </w:r>
      </w:ins>
    </w:p>
    <w:p w14:paraId="3371E460" w14:textId="666612EE" w:rsidR="00782622" w:rsidRDefault="009A6EAB" w:rsidP="00782622">
      <w:ins w:id="155" w:author="ANTONIO MARÍN MARTÍNEZ" w:date="2022-11-06T21:31:00Z">
        <w:r>
          <w:rPr>
            <w:noProof/>
          </w:rPr>
          <mc:AlternateContent>
            <mc:Choice Requires="wps">
              <w:drawing>
                <wp:anchor distT="0" distB="0" distL="114300" distR="114300" simplePos="0" relativeHeight="251709440" behindDoc="0" locked="0" layoutInCell="1" allowOverlap="1" wp14:anchorId="2D58A168" wp14:editId="0B9CF118">
                  <wp:simplePos x="0" y="0"/>
                  <wp:positionH relativeFrom="column">
                    <wp:posOffset>1548765</wp:posOffset>
                  </wp:positionH>
                  <wp:positionV relativeFrom="paragraph">
                    <wp:posOffset>238125</wp:posOffset>
                  </wp:positionV>
                  <wp:extent cx="502920" cy="243840"/>
                  <wp:effectExtent l="0" t="0" r="0" b="3810"/>
                  <wp:wrapNone/>
                  <wp:docPr id="11" name="Rectángulo 11"/>
                  <wp:cNvGraphicFramePr/>
                  <a:graphic xmlns:a="http://schemas.openxmlformats.org/drawingml/2006/main">
                    <a:graphicData uri="http://schemas.microsoft.com/office/word/2010/wordprocessingShape">
                      <wps:wsp>
                        <wps:cNvSpPr/>
                        <wps:spPr>
                          <a:xfrm>
                            <a:off x="0" y="0"/>
                            <a:ext cx="502920" cy="24384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44A302" w14:textId="720ACDE5" w:rsidR="009A6EAB" w:rsidRPr="009A6EAB" w:rsidRDefault="009A6EAB">
                              <w:pPr>
                                <w:jc w:val="center"/>
                                <w:rPr>
                                  <w:sz w:val="16"/>
                                  <w:szCs w:val="16"/>
                                  <w:rPrChange w:id="156" w:author="ANTONIO MARÍN MARTÍNEZ" w:date="2022-11-06T21:31:00Z">
                                    <w:rPr/>
                                  </w:rPrChange>
                                </w:rPr>
                                <w:pPrChange w:id="157" w:author="ANTONIO MARÍN MARTÍNEZ" w:date="2022-11-06T21:31:00Z">
                                  <w:pPr/>
                                </w:pPrChange>
                              </w:pPr>
                              <w:ins w:id="158" w:author="ANTONIO MARÍN MARTÍNEZ" w:date="2022-11-06T21:31:00Z">
                                <w:r w:rsidRPr="009A6EAB">
                                  <w:rPr>
                                    <w:sz w:val="16"/>
                                    <w:szCs w:val="16"/>
                                    <w:rPrChange w:id="159" w:author="ANTONIO MARÍN MARTÍNEZ" w:date="2022-11-06T21:31:00Z">
                                      <w:rPr/>
                                    </w:rPrChange>
                                  </w:rPr>
                                  <w:t>imagen</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58A168" id="Rectángulo 11" o:spid="_x0000_s1031" style="position:absolute;margin-left:121.95pt;margin-top:18.75pt;width:39.6pt;height:19.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" fillcolor="white [3212]" stroked="f" strokeweight="1pt">
                  <v:textbox>
                    <w:txbxContent>
                      <w:p w14:paraId="1E44A302" w14:textId="720ACDE5" w:rsidR="009A6EAB" w:rsidRPr="009A6EAB" w:rsidRDefault="009A6EAB">
                        <w:pPr>
                          <w:jc w:val="center"/>
                          <w:rPr>
                            <w:sz w:val="16"/>
                            <w:szCs w:val="16"/>
                            <w:rPrChange w:id="160" w:author="ANTONIO MARÍN MARTÍNEZ" w:date="2022-11-06T21:31:00Z">
                              <w:rPr/>
                            </w:rPrChange>
                          </w:rPr>
                          <w:pPrChange w:id="161" w:author="ANTONIO MARÍN MARTÍNEZ" w:date="2022-11-06T21:31:00Z">
                            <w:pPr/>
                          </w:pPrChange>
                        </w:pPr>
                        <w:ins w:id="162" w:author="ANTONIO MARÍN MARTÍNEZ" w:date="2022-11-06T21:31:00Z">
                          <w:r w:rsidRPr="009A6EAB">
                            <w:rPr>
                              <w:sz w:val="16"/>
                              <w:szCs w:val="16"/>
                              <w:rPrChange w:id="163" w:author="ANTONIO MARÍN MARTÍNEZ" w:date="2022-11-06T21:31:00Z">
                                <w:rPr/>
                              </w:rPrChange>
                            </w:rPr>
                            <w:t>imagen</w:t>
                          </w:r>
                        </w:ins>
                      </w:p>
                    </w:txbxContent>
                  </v:textbox>
                </v:rect>
              </w:pict>
            </mc:Fallback>
          </mc:AlternateContent>
        </w:r>
      </w:ins>
      <w:ins w:id="164" w:author="ANTONIO MARÍN MARTÍNEZ" w:date="2022-11-06T21:30:00Z">
        <w:r>
          <w:rPr>
            <w:noProof/>
          </w:rPr>
          <mc:AlternateContent>
            <mc:Choice Requires="wps">
              <w:drawing>
                <wp:anchor distT="0" distB="0" distL="114300" distR="114300" simplePos="0" relativeHeight="251707392" behindDoc="0" locked="0" layoutInCell="1" allowOverlap="1" wp14:anchorId="51547042" wp14:editId="572CBD3D">
                  <wp:simplePos x="0" y="0"/>
                  <wp:positionH relativeFrom="column">
                    <wp:posOffset>1464945</wp:posOffset>
                  </wp:positionH>
                  <wp:positionV relativeFrom="paragraph">
                    <wp:posOffset>100965</wp:posOffset>
                  </wp:positionV>
                  <wp:extent cx="662940" cy="548640"/>
                  <wp:effectExtent l="0" t="0" r="22860" b="22860"/>
                  <wp:wrapNone/>
                  <wp:docPr id="8" name="Conector recto 8"/>
                  <wp:cNvGraphicFramePr/>
                  <a:graphic xmlns:a="http://schemas.openxmlformats.org/drawingml/2006/main">
                    <a:graphicData uri="http://schemas.microsoft.com/office/word/2010/wordprocessingShape">
                      <wps:wsp>
                        <wps:cNvCnPr/>
                        <wps:spPr>
                          <a:xfrm>
                            <a:off x="0" y="0"/>
                            <a:ext cx="662940" cy="5486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2549B4" id="Conector recto 8"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35pt,7.95pt" to="167.55pt,5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" strokecolor="black [3200]" strokeweight=".5pt">
                  <v:stroke joinstyle="miter"/>
                </v:line>
              </w:pict>
            </mc:Fallback>
          </mc:AlternateContent>
        </w:r>
        <w:r>
          <w:rPr>
            <w:noProof/>
          </w:rPr>
          <mc:AlternateContent>
            <mc:Choice Requires="wps">
              <w:drawing>
                <wp:anchor distT="0" distB="0" distL="114300" distR="114300" simplePos="0" relativeHeight="251708416" behindDoc="0" locked="0" layoutInCell="1" allowOverlap="1" wp14:anchorId="10014194" wp14:editId="407D2965">
                  <wp:simplePos x="0" y="0"/>
                  <wp:positionH relativeFrom="column">
                    <wp:posOffset>1449705</wp:posOffset>
                  </wp:positionH>
                  <wp:positionV relativeFrom="paragraph">
                    <wp:posOffset>100965</wp:posOffset>
                  </wp:positionV>
                  <wp:extent cx="670560" cy="533400"/>
                  <wp:effectExtent l="0" t="0" r="34290" b="19050"/>
                  <wp:wrapNone/>
                  <wp:docPr id="9" name="Conector recto 9"/>
                  <wp:cNvGraphicFramePr/>
                  <a:graphic xmlns:a="http://schemas.openxmlformats.org/drawingml/2006/main">
                    <a:graphicData uri="http://schemas.microsoft.com/office/word/2010/wordprocessingShape">
                      <wps:wsp>
                        <wps:cNvCnPr/>
                        <wps:spPr>
                          <a:xfrm flipH="1">
                            <a:off x="0" y="0"/>
                            <a:ext cx="670560" cy="533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0B44AA" id="Conector recto 9" o:spid="_x0000_s1026" style="position:absolute;flip:x;z-index:251708416;visibility:visible;mso-wrap-style:square;mso-wrap-distance-left:9pt;mso-wrap-distance-top:0;mso-wrap-distance-right:9pt;mso-wrap-distance-bottom:0;mso-position-horizontal:absolute;mso-position-horizontal-relative:text;mso-position-vertical:absolute;mso-position-vertical-relative:text" from="114.15pt,7.95pt" to="166.95pt,4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" strokecolor="black [3200]" strokeweight=".5pt">
                  <v:stroke joinstyle="miter"/>
                </v:line>
              </w:pict>
            </mc:Fallback>
          </mc:AlternateContent>
        </w:r>
        <w:r>
          <w:rPr>
            <w:noProof/>
          </w:rPr>
          <mc:AlternateContent>
            <mc:Choice Requires="wps">
              <w:drawing>
                <wp:anchor distT="0" distB="0" distL="114300" distR="114300" simplePos="0" relativeHeight="251706368" behindDoc="0" locked="0" layoutInCell="1" allowOverlap="1" wp14:anchorId="697F9829" wp14:editId="5B9FBF83">
                  <wp:simplePos x="0" y="0"/>
                  <wp:positionH relativeFrom="column">
                    <wp:posOffset>1449705</wp:posOffset>
                  </wp:positionH>
                  <wp:positionV relativeFrom="paragraph">
                    <wp:posOffset>93345</wp:posOffset>
                  </wp:positionV>
                  <wp:extent cx="670560" cy="548640"/>
                  <wp:effectExtent l="0" t="0" r="15240" b="22860"/>
                  <wp:wrapNone/>
                  <wp:docPr id="7" name="Rectángulo 7"/>
                  <wp:cNvGraphicFramePr/>
                  <a:graphic xmlns:a="http://schemas.openxmlformats.org/drawingml/2006/main">
                    <a:graphicData uri="http://schemas.microsoft.com/office/word/2010/wordprocessingShape">
                      <wps:wsp>
                        <wps:cNvSpPr/>
                        <wps:spPr>
                          <a:xfrm>
                            <a:off x="0" y="0"/>
                            <a:ext cx="670560" cy="54864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6C2BF7" id="Rectángulo 7" o:spid="_x0000_s1026" style="position:absolute;margin-left:114.15pt;margin-top:7.35pt;width:52.8pt;height:43.2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" fillcolor="white [3212]" strokecolor="black [3213]" strokeweight="1pt"/>
              </w:pict>
            </mc:Fallback>
          </mc:AlternateContent>
        </w:r>
      </w:ins>
    </w:p>
    <w:p w14:paraId="14DA837A" w14:textId="31FD8863" w:rsidR="00782622" w:rsidRDefault="00782622" w:rsidP="00782622"/>
    <w:p w14:paraId="00019640" w14:textId="77777777" w:rsidR="00782622" w:rsidRDefault="00782622" w:rsidP="00782622"/>
    <w:p w14:paraId="54FE7E7D" w14:textId="77777777" w:rsidR="00782622" w:rsidRDefault="00782622" w:rsidP="00782622"/>
    <w:p w14:paraId="482B04E9" w14:textId="77777777" w:rsidR="00782622" w:rsidRDefault="00782622" w:rsidP="00782622"/>
    <w:p w14:paraId="7B6E11A7" w14:textId="412D74A4" w:rsidR="00782622" w:rsidRDefault="009A6EAB" w:rsidP="00782622">
      <w:ins w:id="165" w:author="ANTONIO MARÍN MARTÍNEZ" w:date="2022-11-06T21:33:00Z">
        <w:r>
          <w:rPr>
            <w:noProof/>
          </w:rPr>
          <mc:AlternateContent>
            <mc:Choice Requires="wps">
              <w:drawing>
                <wp:anchor distT="0" distB="0" distL="114300" distR="114300" simplePos="0" relativeHeight="251722752" behindDoc="0" locked="0" layoutInCell="1" allowOverlap="1" wp14:anchorId="07E098C4" wp14:editId="58CDEAFE">
                  <wp:simplePos x="0" y="0"/>
                  <wp:positionH relativeFrom="column">
                    <wp:posOffset>2897505</wp:posOffset>
                  </wp:positionH>
                  <wp:positionV relativeFrom="paragraph">
                    <wp:posOffset>478790</wp:posOffset>
                  </wp:positionV>
                  <wp:extent cx="1935480" cy="15240"/>
                  <wp:effectExtent l="0" t="0" r="26670" b="22860"/>
                  <wp:wrapNone/>
                  <wp:docPr id="19" name="Conector recto 19"/>
                  <wp:cNvGraphicFramePr/>
                  <a:graphic xmlns:a="http://schemas.openxmlformats.org/drawingml/2006/main">
                    <a:graphicData uri="http://schemas.microsoft.com/office/word/2010/wordprocessingShape">
                      <wps:wsp>
                        <wps:cNvCnPr/>
                        <wps:spPr>
                          <a:xfrm flipV="1">
                            <a:off x="0" y="0"/>
                            <a:ext cx="193548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F2A4611" id="Conector recto 19" o:spid="_x0000_s1026" style="position:absolute;flip:y;z-index:251722752;visibility:visible;mso-wrap-style:square;mso-wrap-distance-left:9pt;mso-wrap-distance-top:0;mso-wrap-distance-right:9pt;mso-wrap-distance-bottom:0;mso-position-horizontal:absolute;mso-position-horizontal-relative:text;mso-position-vertical:absolute;mso-position-vertical-relative:text" from="228.15pt,37.7pt" to="380.55pt,3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" strokecolor="black [3200]" strokeweight=".5pt">
                  <v:stroke joinstyle="miter"/>
                </v:line>
              </w:pict>
            </mc:Fallback>
          </mc:AlternateContent>
        </w:r>
        <w:r>
          <w:rPr>
            <w:noProof/>
          </w:rPr>
          <mc:AlternateContent>
            <mc:Choice Requires="wps">
              <w:drawing>
                <wp:anchor distT="0" distB="0" distL="114300" distR="114300" simplePos="0" relativeHeight="251721728" behindDoc="0" locked="0" layoutInCell="1" allowOverlap="1" wp14:anchorId="2BD88233" wp14:editId="2509BE7D">
                  <wp:simplePos x="0" y="0"/>
                  <wp:positionH relativeFrom="column">
                    <wp:posOffset>4589145</wp:posOffset>
                  </wp:positionH>
                  <wp:positionV relativeFrom="paragraph">
                    <wp:posOffset>234950</wp:posOffset>
                  </wp:positionV>
                  <wp:extent cx="7620" cy="510540"/>
                  <wp:effectExtent l="0" t="0" r="30480" b="22860"/>
                  <wp:wrapNone/>
                  <wp:docPr id="18" name="Conector recto 18"/>
                  <wp:cNvGraphicFramePr/>
                  <a:graphic xmlns:a="http://schemas.openxmlformats.org/drawingml/2006/main">
                    <a:graphicData uri="http://schemas.microsoft.com/office/word/2010/wordprocessingShape">
                      <wps:wsp>
                        <wps:cNvCnPr/>
                        <wps:spPr>
                          <a:xfrm>
                            <a:off x="0" y="0"/>
                            <a:ext cx="7620" cy="510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7028BB" id="Conector recto 18"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361.35pt,18.5pt" to="361.95pt,5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" strokecolor="black [3200]" strokeweight=".5pt">
                  <v:stroke joinstyle="miter"/>
                </v:line>
              </w:pict>
            </mc:Fallback>
          </mc:AlternateContent>
        </w:r>
        <w:r>
          <w:rPr>
            <w:noProof/>
          </w:rPr>
          <mc:AlternateContent>
            <mc:Choice Requires="wps">
              <w:drawing>
                <wp:anchor distT="0" distB="0" distL="114300" distR="114300" simplePos="0" relativeHeight="251719680" behindDoc="0" locked="0" layoutInCell="1" allowOverlap="1" wp14:anchorId="1E5D06D1" wp14:editId="279B858B">
                  <wp:simplePos x="0" y="0"/>
                  <wp:positionH relativeFrom="column">
                    <wp:posOffset>4314825</wp:posOffset>
                  </wp:positionH>
                  <wp:positionV relativeFrom="paragraph">
                    <wp:posOffset>257810</wp:posOffset>
                  </wp:positionV>
                  <wp:extent cx="7620" cy="510540"/>
                  <wp:effectExtent l="0" t="0" r="30480" b="22860"/>
                  <wp:wrapNone/>
                  <wp:docPr id="17" name="Conector recto 17"/>
                  <wp:cNvGraphicFramePr/>
                  <a:graphic xmlns:a="http://schemas.openxmlformats.org/drawingml/2006/main">
                    <a:graphicData uri="http://schemas.microsoft.com/office/word/2010/wordprocessingShape">
                      <wps:wsp>
                        <wps:cNvCnPr/>
                        <wps:spPr>
                          <a:xfrm>
                            <a:off x="0" y="0"/>
                            <a:ext cx="7620" cy="510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F484D06" id="Conector recto 17"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339.75pt,20.3pt" to="340.35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" strokecolor="black [3200]" strokeweight=".5pt">
                  <v:stroke joinstyle="miter"/>
                </v:line>
              </w:pict>
            </mc:Fallback>
          </mc:AlternateContent>
        </w:r>
        <w:r>
          <w:rPr>
            <w:noProof/>
          </w:rPr>
          <mc:AlternateContent>
            <mc:Choice Requires="wps">
              <w:drawing>
                <wp:anchor distT="0" distB="0" distL="114300" distR="114300" simplePos="0" relativeHeight="251717632" behindDoc="0" locked="0" layoutInCell="1" allowOverlap="1" wp14:anchorId="01B8C9E2" wp14:editId="4912725C">
                  <wp:simplePos x="0" y="0"/>
                  <wp:positionH relativeFrom="column">
                    <wp:posOffset>4002405</wp:posOffset>
                  </wp:positionH>
                  <wp:positionV relativeFrom="paragraph">
                    <wp:posOffset>257810</wp:posOffset>
                  </wp:positionV>
                  <wp:extent cx="7620" cy="510540"/>
                  <wp:effectExtent l="0" t="0" r="30480" b="22860"/>
                  <wp:wrapNone/>
                  <wp:docPr id="16" name="Conector recto 16"/>
                  <wp:cNvGraphicFramePr/>
                  <a:graphic xmlns:a="http://schemas.openxmlformats.org/drawingml/2006/main">
                    <a:graphicData uri="http://schemas.microsoft.com/office/word/2010/wordprocessingShape">
                      <wps:wsp>
                        <wps:cNvCnPr/>
                        <wps:spPr>
                          <a:xfrm>
                            <a:off x="0" y="0"/>
                            <a:ext cx="7620" cy="510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374F74" id="Conector recto 16"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315.15pt,20.3pt" to="315.75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" strokecolor="black [3200]" strokeweight=".5pt">
                  <v:stroke joinstyle="miter"/>
                </v:line>
              </w:pict>
            </mc:Fallback>
          </mc:AlternateContent>
        </w:r>
      </w:ins>
      <w:ins w:id="166" w:author="ANTONIO MARÍN MARTÍNEZ" w:date="2022-11-06T21:32:00Z">
        <w:r>
          <w:rPr>
            <w:noProof/>
          </w:rPr>
          <mc:AlternateContent>
            <mc:Choice Requires="wps">
              <w:drawing>
                <wp:anchor distT="0" distB="0" distL="114300" distR="114300" simplePos="0" relativeHeight="251715584" behindDoc="0" locked="0" layoutInCell="1" allowOverlap="1" wp14:anchorId="35F19864" wp14:editId="318F72D1">
                  <wp:simplePos x="0" y="0"/>
                  <wp:positionH relativeFrom="column">
                    <wp:posOffset>3712845</wp:posOffset>
                  </wp:positionH>
                  <wp:positionV relativeFrom="paragraph">
                    <wp:posOffset>257810</wp:posOffset>
                  </wp:positionV>
                  <wp:extent cx="7620" cy="510540"/>
                  <wp:effectExtent l="0" t="0" r="30480" b="22860"/>
                  <wp:wrapNone/>
                  <wp:docPr id="15" name="Conector recto 15"/>
                  <wp:cNvGraphicFramePr/>
                  <a:graphic xmlns:a="http://schemas.openxmlformats.org/drawingml/2006/main">
                    <a:graphicData uri="http://schemas.microsoft.com/office/word/2010/wordprocessingShape">
                      <wps:wsp>
                        <wps:cNvCnPr/>
                        <wps:spPr>
                          <a:xfrm>
                            <a:off x="0" y="0"/>
                            <a:ext cx="7620" cy="510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972214" id="Conector recto 15"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292.35pt,20.3pt" to="292.95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" strokecolor="black [3200]" strokeweight=".5pt">
                  <v:stroke joinstyle="miter"/>
                </v:line>
              </w:pict>
            </mc:Fallback>
          </mc:AlternateContent>
        </w:r>
        <w:r>
          <w:rPr>
            <w:noProof/>
          </w:rPr>
          <mc:AlternateContent>
            <mc:Choice Requires="wps">
              <w:drawing>
                <wp:anchor distT="0" distB="0" distL="114300" distR="114300" simplePos="0" relativeHeight="251713536" behindDoc="0" locked="0" layoutInCell="1" allowOverlap="1" wp14:anchorId="5ECFDFC0" wp14:editId="30655269">
                  <wp:simplePos x="0" y="0"/>
                  <wp:positionH relativeFrom="column">
                    <wp:posOffset>3423285</wp:posOffset>
                  </wp:positionH>
                  <wp:positionV relativeFrom="paragraph">
                    <wp:posOffset>250190</wp:posOffset>
                  </wp:positionV>
                  <wp:extent cx="7620" cy="510540"/>
                  <wp:effectExtent l="0" t="0" r="30480" b="22860"/>
                  <wp:wrapNone/>
                  <wp:docPr id="14" name="Conector recto 14"/>
                  <wp:cNvGraphicFramePr/>
                  <a:graphic xmlns:a="http://schemas.openxmlformats.org/drawingml/2006/main">
                    <a:graphicData uri="http://schemas.microsoft.com/office/word/2010/wordprocessingShape">
                      <wps:wsp>
                        <wps:cNvCnPr/>
                        <wps:spPr>
                          <a:xfrm>
                            <a:off x="0" y="0"/>
                            <a:ext cx="7620" cy="510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823470" id="Conector recto 14"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269.55pt,19.7pt" to="270.15pt,5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" strokecolor="black [3200]" strokeweight=".5pt">
                  <v:stroke joinstyle="miter"/>
                </v:line>
              </w:pict>
            </mc:Fallback>
          </mc:AlternateContent>
        </w:r>
        <w:r>
          <w:rPr>
            <w:noProof/>
          </w:rPr>
          <mc:AlternateContent>
            <mc:Choice Requires="wps">
              <w:drawing>
                <wp:anchor distT="0" distB="0" distL="114300" distR="114300" simplePos="0" relativeHeight="251710464" behindDoc="0" locked="0" layoutInCell="1" allowOverlap="1" wp14:anchorId="78A9DD25" wp14:editId="02DCD08A">
                  <wp:simplePos x="0" y="0"/>
                  <wp:positionH relativeFrom="column">
                    <wp:posOffset>2889885</wp:posOffset>
                  </wp:positionH>
                  <wp:positionV relativeFrom="paragraph">
                    <wp:posOffset>234950</wp:posOffset>
                  </wp:positionV>
                  <wp:extent cx="1943100" cy="533400"/>
                  <wp:effectExtent l="0" t="0" r="19050" b="19050"/>
                  <wp:wrapNone/>
                  <wp:docPr id="12" name="Rectángulo 12"/>
                  <wp:cNvGraphicFramePr/>
                  <a:graphic xmlns:a="http://schemas.openxmlformats.org/drawingml/2006/main">
                    <a:graphicData uri="http://schemas.microsoft.com/office/word/2010/wordprocessingShape">
                      <wps:wsp>
                        <wps:cNvSpPr/>
                        <wps:spPr>
                          <a:xfrm>
                            <a:off x="0" y="0"/>
                            <a:ext cx="1943100" cy="533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CA14F2" id="Rectángulo 12" o:spid="_x0000_s1026" style="position:absolute;margin-left:227.55pt;margin-top:18.5pt;width:153pt;height:42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" fillcolor="white [3212]" strokecolor="black [3213]" strokeweight="1pt"/>
              </w:pict>
            </mc:Fallback>
          </mc:AlternateContent>
        </w:r>
        <w:r>
          <w:rPr>
            <w:noProof/>
          </w:rPr>
          <mc:AlternateContent>
            <mc:Choice Requires="wps">
              <w:drawing>
                <wp:anchor distT="0" distB="0" distL="114300" distR="114300" simplePos="0" relativeHeight="251711488" behindDoc="0" locked="0" layoutInCell="1" allowOverlap="1" wp14:anchorId="47EFA97F" wp14:editId="7F8C8E1A">
                  <wp:simplePos x="0" y="0"/>
                  <wp:positionH relativeFrom="column">
                    <wp:posOffset>3141345</wp:posOffset>
                  </wp:positionH>
                  <wp:positionV relativeFrom="paragraph">
                    <wp:posOffset>250190</wp:posOffset>
                  </wp:positionV>
                  <wp:extent cx="7620" cy="510540"/>
                  <wp:effectExtent l="0" t="0" r="30480" b="22860"/>
                  <wp:wrapNone/>
                  <wp:docPr id="13" name="Conector recto 13"/>
                  <wp:cNvGraphicFramePr/>
                  <a:graphic xmlns:a="http://schemas.openxmlformats.org/drawingml/2006/main">
                    <a:graphicData uri="http://schemas.microsoft.com/office/word/2010/wordprocessingShape">
                      <wps:wsp>
                        <wps:cNvCnPr/>
                        <wps:spPr>
                          <a:xfrm>
                            <a:off x="0" y="0"/>
                            <a:ext cx="7620" cy="510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7B6B8F" id="Conector recto 13"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247.35pt,19.7pt" to="247.95pt,5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" strokecolor="black [3200]" strokeweight=".5pt">
                  <v:stroke joinstyle="miter"/>
                </v:line>
              </w:pict>
            </mc:Fallback>
          </mc:AlternateContent>
        </w:r>
      </w:ins>
    </w:p>
    <w:p w14:paraId="78A6DAA6" w14:textId="23154E9F" w:rsidR="00782622" w:rsidRDefault="007F3581">
      <w:pPr>
        <w:tabs>
          <w:tab w:val="left" w:pos="3132"/>
        </w:tabs>
        <w:pPrChange w:id="167" w:author="ANTONIO MARÍN MARTÍNEZ" w:date="2022-11-06T21:19:00Z">
          <w:pPr/>
        </w:pPrChange>
      </w:pPr>
      <w:del w:id="168" w:author="ANTONIO MARÍN MARTÍNEZ" w:date="2022-11-06T21:19:00Z">
        <w:r w:rsidDel="007F3581">
          <w:rPr>
            <w:noProof/>
          </w:rPr>
          <w:lastRenderedPageBreak/>
          <w:drawing>
            <wp:anchor distT="0" distB="0" distL="114300" distR="114300" simplePos="0" relativeHeight="251701248" behindDoc="1" locked="0" layoutInCell="1" allowOverlap="1" wp14:anchorId="29ED0171" wp14:editId="37F07062">
              <wp:simplePos x="0" y="0"/>
              <wp:positionH relativeFrom="margin">
                <wp:posOffset>455295</wp:posOffset>
              </wp:positionH>
              <wp:positionV relativeFrom="paragraph">
                <wp:posOffset>-556260</wp:posOffset>
              </wp:positionV>
              <wp:extent cx="4381500" cy="5657850"/>
              <wp:effectExtent l="0" t="0" r="0" b="0"/>
              <wp:wrapNone/>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3094" t="19927" r="55740" b="8517"/>
                      <a:stretch/>
                    </pic:blipFill>
                    <pic:spPr bwMode="auto">
                      <a:xfrm>
                        <a:off x="0" y="0"/>
                        <a:ext cx="4381500" cy="56578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del>
      <w:ins w:id="169" w:author="ANTONIO MARÍN MARTÍNEZ" w:date="2022-11-06T21:19:00Z">
        <w:r>
          <w:tab/>
        </w:r>
      </w:ins>
    </w:p>
    <w:p w14:paraId="1CD2A818" w14:textId="0A20491E" w:rsidR="00782622" w:rsidRPr="00782622" w:rsidRDefault="00782622" w:rsidP="00782622"/>
    <w:p w14:paraId="03ADA75C" w14:textId="25F645D9" w:rsidR="00E45C16" w:rsidRDefault="00E45C16"/>
    <w:p w14:paraId="73E26E9F" w14:textId="50BAACF7" w:rsidR="00782622" w:rsidRDefault="00782622"/>
    <w:p w14:paraId="248A6C74" w14:textId="3C10E31C" w:rsidR="00782622" w:rsidRDefault="009A6EAB">
      <w:pPr>
        <w:rPr>
          <w:ins w:id="170" w:author="ANTONIO MARÍN MARTÍNEZ" w:date="2022-11-06T21:18:00Z"/>
        </w:rPr>
      </w:pPr>
      <w:ins w:id="171" w:author="ANTONIO MARÍN MARTÍNEZ" w:date="2022-11-06T21:37:00Z">
        <w:r>
          <w:rPr>
            <w:noProof/>
          </w:rPr>
          <mc:AlternateContent>
            <mc:Choice Requires="wps">
              <w:drawing>
                <wp:anchor distT="0" distB="0" distL="114300" distR="114300" simplePos="0" relativeHeight="251725824" behindDoc="0" locked="0" layoutInCell="1" allowOverlap="1" wp14:anchorId="6EE57B5E" wp14:editId="0AD39C51">
                  <wp:simplePos x="0" y="0"/>
                  <wp:positionH relativeFrom="margin">
                    <wp:align>center</wp:align>
                  </wp:positionH>
                  <wp:positionV relativeFrom="paragraph">
                    <wp:posOffset>7620</wp:posOffset>
                  </wp:positionV>
                  <wp:extent cx="2827020" cy="2636520"/>
                  <wp:effectExtent l="0" t="0" r="0" b="0"/>
                  <wp:wrapNone/>
                  <wp:docPr id="22" name="Signo de multiplicación 22"/>
                  <wp:cNvGraphicFramePr/>
                  <a:graphic xmlns:a="http://schemas.openxmlformats.org/drawingml/2006/main">
                    <a:graphicData uri="http://schemas.microsoft.com/office/word/2010/wordprocessingShape">
                      <wps:wsp>
                        <wps:cNvSpPr/>
                        <wps:spPr>
                          <a:xfrm>
                            <a:off x="0" y="0"/>
                            <a:ext cx="2827020" cy="2636520"/>
                          </a:xfrm>
                          <a:prstGeom prst="mathMultiply">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322D9B3" id="Signo de multiplicación 22" o:spid="_x0000_s1026" style="position:absolute;margin-left:0;margin-top:.6pt;width:222.6pt;height:207.6pt;z-index:251725824;visibility:visible;mso-wrap-style:square;mso-wrap-distance-left:9pt;mso-wrap-distance-top:0;mso-wrap-distance-right:9pt;mso-wrap-distance-bottom:0;mso-position-horizontal:center;mso-position-horizontal-relative:margin;mso-position-vertical:absolute;mso-position-vertical-relative:text;v-text-anchor:middle" coordsize="2827020,2636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" path="m467511,859975l890448,406478r523062,487815l1936572,406478r422937,453497l1868111,1318260r491398,458285l1936572,2230042,1413510,1742227,890448,2230042,467511,1776545,958909,1318260,467511,859975xe" fillcolor="red" strokecolor="#c00000" strokeweight="1pt">
                  <v:stroke joinstyle="miter"/>
                  <v:path arrowok="t" o:connecttype="custom" o:connectlocs="467511,859975;890448,406478;1413510,894293;1936572,406478;2359509,859975;1868111,1318260;2359509,1776545;1936572,2230042;1413510,1742227;890448,2230042;467511,1776545;958909,1318260;467511,859975" o:connectangles="0,0,0,0,0,0,0,0,0,0,0,0,0"/>
                  <w10:wrap anchorx="margin"/>
                </v:shape>
              </w:pict>
            </mc:Fallback>
          </mc:AlternateContent>
        </w:r>
      </w:ins>
    </w:p>
    <w:p w14:paraId="4ED3670C" w14:textId="3025BF7D" w:rsidR="007F3581" w:rsidRDefault="007F3581">
      <w:pPr>
        <w:rPr>
          <w:ins w:id="172" w:author="ANTONIO MARÍN MARTÍNEZ" w:date="2022-11-06T21:18:00Z"/>
        </w:rPr>
      </w:pPr>
    </w:p>
    <w:p w14:paraId="332FE212" w14:textId="496A13C7" w:rsidR="007F3581" w:rsidRDefault="007F3581">
      <w:pPr>
        <w:rPr>
          <w:ins w:id="173" w:author="ANTONIO MARÍN MARTÍNEZ" w:date="2022-11-06T21:18:00Z"/>
        </w:rPr>
      </w:pPr>
    </w:p>
    <w:p w14:paraId="05859E60" w14:textId="11E0D224" w:rsidR="007F3581" w:rsidRDefault="007F3581">
      <w:pPr>
        <w:rPr>
          <w:ins w:id="174" w:author="ANTONIO MARÍN MARTÍNEZ" w:date="2022-11-06T21:18:00Z"/>
        </w:rPr>
      </w:pPr>
    </w:p>
    <w:p w14:paraId="78EA7189" w14:textId="0ACDB368" w:rsidR="007F3581" w:rsidRDefault="007F3581">
      <w:pPr>
        <w:rPr>
          <w:ins w:id="175" w:author="ANTONIO MARÍN MARTÍNEZ" w:date="2022-11-06T21:18:00Z"/>
        </w:rPr>
      </w:pPr>
    </w:p>
    <w:p w14:paraId="106844B9" w14:textId="7E8962A3" w:rsidR="007F3581" w:rsidRDefault="007F3581">
      <w:pPr>
        <w:rPr>
          <w:ins w:id="176" w:author="ANTONIO MARÍN MARTÍNEZ" w:date="2022-11-06T21:18:00Z"/>
        </w:rPr>
      </w:pPr>
    </w:p>
    <w:p w14:paraId="779A0C0F" w14:textId="768BF523" w:rsidR="007F3581" w:rsidRDefault="007F3581">
      <w:pPr>
        <w:rPr>
          <w:ins w:id="177" w:author="ANTONIO MARÍN MARTÍNEZ" w:date="2022-11-06T21:18:00Z"/>
        </w:rPr>
      </w:pPr>
    </w:p>
    <w:p w14:paraId="72484310" w14:textId="13172510" w:rsidR="007F3581" w:rsidRDefault="007F3581">
      <w:pPr>
        <w:rPr>
          <w:ins w:id="178" w:author="ANTONIO MARÍN MARTÍNEZ" w:date="2022-11-06T21:18:00Z"/>
        </w:rPr>
      </w:pPr>
    </w:p>
    <w:p w14:paraId="79F58411" w14:textId="7A2624FA" w:rsidR="007F3581" w:rsidRDefault="007F3581">
      <w:pPr>
        <w:rPr>
          <w:ins w:id="179" w:author="ANTONIO MARÍN MARTÍNEZ" w:date="2022-11-06T21:18:00Z"/>
        </w:rPr>
      </w:pPr>
    </w:p>
    <w:p w14:paraId="24657CDD" w14:textId="7384A767" w:rsidR="007F3581" w:rsidRDefault="007F3581">
      <w:pPr>
        <w:rPr>
          <w:ins w:id="180" w:author="ANTONIO MARÍN MARTÍNEZ" w:date="2022-11-06T21:18:00Z"/>
        </w:rPr>
      </w:pPr>
    </w:p>
    <w:p w14:paraId="4317136D" w14:textId="2687EE27" w:rsidR="007F3581" w:rsidRDefault="007F3581">
      <w:pPr>
        <w:rPr>
          <w:ins w:id="181" w:author="ANTONIO MARÍN MARTÍNEZ" w:date="2022-11-06T21:19:00Z"/>
        </w:rPr>
      </w:pPr>
    </w:p>
    <w:p w14:paraId="47C816EC" w14:textId="307744F4" w:rsidR="007F3581" w:rsidRDefault="007F3581">
      <w:pPr>
        <w:rPr>
          <w:ins w:id="182" w:author="ANTONIO MARÍN MARTÍNEZ" w:date="2022-11-06T21:19:00Z"/>
        </w:rPr>
      </w:pPr>
    </w:p>
    <w:p w14:paraId="6A9D15DC" w14:textId="3A0C5AE8" w:rsidR="007F3581" w:rsidRDefault="007F3581">
      <w:pPr>
        <w:rPr>
          <w:ins w:id="183" w:author="ANTONIO MARÍN MARTÍNEZ" w:date="2022-11-06T21:19:00Z"/>
        </w:rPr>
      </w:pPr>
    </w:p>
    <w:p w14:paraId="07084123" w14:textId="77777777" w:rsidR="007F3581" w:rsidRDefault="007F3581"/>
    <w:p w14:paraId="690002A8" w14:textId="555CF762" w:rsidR="00432803" w:rsidRDefault="00310281" w:rsidP="00310281">
      <w:pPr>
        <w:pStyle w:val="Ttulo1"/>
        <w:numPr>
          <w:ilvl w:val="0"/>
          <w:numId w:val="1"/>
        </w:numPr>
      </w:pPr>
      <w:bookmarkStart w:id="184" w:name="_Toc117079424"/>
      <w:r>
        <w:t>Bibliografía.</w:t>
      </w:r>
      <w:bookmarkEnd w:id="184"/>
    </w:p>
    <w:p w14:paraId="6A8B4556" w14:textId="7BEFF32B" w:rsidR="00310281" w:rsidRDefault="00310281" w:rsidP="00310281"/>
    <w:p w14:paraId="3F50AD49" w14:textId="677ADC5A" w:rsidR="00310281" w:rsidRDefault="00310281" w:rsidP="00310281">
      <w:r>
        <w:t xml:space="preserve">- National Geographic Kids: </w:t>
      </w:r>
      <w:hyperlink r:id="rId16" w:history="1">
        <w:r w:rsidRPr="00A16507">
          <w:rPr>
            <w:rStyle w:val="Hipervnculo"/>
          </w:rPr>
          <w:t>https://kids.nationalgeographic.com/</w:t>
        </w:r>
      </w:hyperlink>
    </w:p>
    <w:p w14:paraId="4848D1AE" w14:textId="17FCF76A" w:rsidR="00310281" w:rsidRDefault="00310281" w:rsidP="00310281">
      <w:r>
        <w:t xml:space="preserve">- Hélix: </w:t>
      </w:r>
      <w:hyperlink r:id="rId17" w:history="1">
        <w:r w:rsidRPr="00A16507">
          <w:rPr>
            <w:rStyle w:val="Hipervnculo"/>
          </w:rPr>
          <w:t>http://www.helix.conacyt.gob.mx/Enero2019/index.html</w:t>
        </w:r>
      </w:hyperlink>
    </w:p>
    <w:p w14:paraId="5EAC6CDB" w14:textId="2252BAB3" w:rsidR="00A84AEB" w:rsidRDefault="00A84AEB" w:rsidP="00310281">
      <w:pPr>
        <w:rPr>
          <w:rStyle w:val="Hipervnculo"/>
        </w:rPr>
      </w:pPr>
      <w:r>
        <w:t xml:space="preserve">- Coolors: </w:t>
      </w:r>
      <w:hyperlink r:id="rId18" w:history="1">
        <w:r w:rsidRPr="00A16507">
          <w:rPr>
            <w:rStyle w:val="Hipervnculo"/>
          </w:rPr>
          <w:t>https://coolors.co/</w:t>
        </w:r>
      </w:hyperlink>
    </w:p>
    <w:p w14:paraId="5AD12192" w14:textId="5CBAF169" w:rsidR="00DC63FE" w:rsidRDefault="00DC63FE" w:rsidP="00310281">
      <w:r>
        <w:t xml:space="preserve">- Unsplash: </w:t>
      </w:r>
      <w:hyperlink r:id="rId19" w:history="1">
        <w:r w:rsidRPr="00022B89">
          <w:rPr>
            <w:rStyle w:val="Hipervnculo"/>
          </w:rPr>
          <w:t>https://unsplash.com/es</w:t>
        </w:r>
      </w:hyperlink>
    </w:p>
    <w:p w14:paraId="0ACC2C94" w14:textId="48462611" w:rsidR="008A411B" w:rsidRDefault="008A411B" w:rsidP="00310281">
      <w:r>
        <w:t xml:space="preserve">- Undraw: </w:t>
      </w:r>
      <w:hyperlink r:id="rId20" w:history="1">
        <w:r w:rsidRPr="00022B89">
          <w:rPr>
            <w:rStyle w:val="Hipervnculo"/>
          </w:rPr>
          <w:t>https://undraw.co/</w:t>
        </w:r>
      </w:hyperlink>
    </w:p>
    <w:p w14:paraId="38FCAAC3" w14:textId="2A0A52EB" w:rsidR="008A411B" w:rsidRDefault="008A411B" w:rsidP="00310281">
      <w:r>
        <w:t xml:space="preserve">- BoxIcons: </w:t>
      </w:r>
      <w:hyperlink r:id="rId21" w:history="1">
        <w:r w:rsidRPr="00022B89">
          <w:rPr>
            <w:rStyle w:val="Hipervnculo"/>
          </w:rPr>
          <w:t>https://boxicons.com/</w:t>
        </w:r>
      </w:hyperlink>
    </w:p>
    <w:p w14:paraId="123965ED" w14:textId="77777777" w:rsidR="008A411B" w:rsidRDefault="008A411B" w:rsidP="00310281"/>
    <w:p w14:paraId="175B48C4" w14:textId="77777777" w:rsidR="00DC63FE" w:rsidRDefault="00DC63FE" w:rsidP="00310281"/>
    <w:p w14:paraId="18444D85" w14:textId="77777777" w:rsidR="00A84AEB" w:rsidRDefault="00A84AEB" w:rsidP="00310281"/>
    <w:p w14:paraId="60AC1B56" w14:textId="7A7A7E36" w:rsidR="00310281" w:rsidRPr="00310281" w:rsidRDefault="00310281" w:rsidP="00310281">
      <w:r>
        <w:t xml:space="preserve"> </w:t>
      </w:r>
    </w:p>
    <w:sectPr w:rsidR="00310281" w:rsidRPr="00310281" w:rsidSect="0008109E">
      <w:footerReference w:type="default" r:id="rId22"/>
      <w:footerReference w:type="first" r:id="rId23"/>
      <w:pgSz w:w="12240" w:h="15840"/>
      <w:pgMar w:top="1417" w:right="1701" w:bottom="1417" w:left="1701" w:header="720" w:footer="720" w:gutter="0"/>
      <w:pgNumType w:start="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C9346C" w14:textId="77777777" w:rsidR="008C610F" w:rsidRDefault="008C610F" w:rsidP="00432803">
      <w:pPr>
        <w:spacing w:after="0" w:line="240" w:lineRule="auto"/>
      </w:pPr>
      <w:r>
        <w:separator/>
      </w:r>
    </w:p>
  </w:endnote>
  <w:endnote w:type="continuationSeparator" w:id="0">
    <w:p w14:paraId="06BCD34E" w14:textId="77777777" w:rsidR="008C610F" w:rsidRDefault="008C610F" w:rsidP="004328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Fuego Fatuo">
    <w:panose1 w:val="02000500000000000000"/>
    <w:charset w:val="00"/>
    <w:family w:val="auto"/>
    <w:pitch w:val="variable"/>
    <w:sig w:usb0="A00000A7" w:usb1="5000004A" w:usb2="00000000" w:usb3="00000000" w:csb0="00000111"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9491440"/>
      <w:docPartObj>
        <w:docPartGallery w:val="Page Numbers (Bottom of Page)"/>
        <w:docPartUnique/>
      </w:docPartObj>
    </w:sdtPr>
    <w:sdtContent>
      <w:p w14:paraId="01A8182B" w14:textId="16360545" w:rsidR="00432803" w:rsidRDefault="00432803">
        <w:pPr>
          <w:pStyle w:val="Piedepgina"/>
          <w:jc w:val="right"/>
        </w:pPr>
        <w:r>
          <w:fldChar w:fldCharType="begin"/>
        </w:r>
        <w:r>
          <w:instrText>PAGE   \* MERGEFORMAT</w:instrText>
        </w:r>
        <w:r>
          <w:fldChar w:fldCharType="separate"/>
        </w:r>
        <w:r>
          <w:t>2</w:t>
        </w:r>
        <w:r>
          <w:fldChar w:fldCharType="end"/>
        </w:r>
      </w:p>
    </w:sdtContent>
  </w:sdt>
  <w:p w14:paraId="55E796DD" w14:textId="77777777" w:rsidR="00432803" w:rsidRDefault="0043280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8568749"/>
      <w:docPartObj>
        <w:docPartGallery w:val="Page Numbers (Bottom of Page)"/>
        <w:docPartUnique/>
      </w:docPartObj>
    </w:sdtPr>
    <w:sdtContent>
      <w:p w14:paraId="5BCB6F8A" w14:textId="07871812" w:rsidR="00432803" w:rsidRDefault="00432803">
        <w:pPr>
          <w:pStyle w:val="Piedepgina"/>
          <w:jc w:val="right"/>
        </w:pPr>
        <w:r>
          <w:fldChar w:fldCharType="begin"/>
        </w:r>
        <w:r>
          <w:instrText>PAGE   \* MERGEFORMAT</w:instrText>
        </w:r>
        <w:r>
          <w:fldChar w:fldCharType="separate"/>
        </w:r>
        <w:r>
          <w:t>2</w:t>
        </w:r>
        <w:r>
          <w:fldChar w:fldCharType="end"/>
        </w:r>
      </w:p>
    </w:sdtContent>
  </w:sdt>
  <w:p w14:paraId="530524BE" w14:textId="77777777" w:rsidR="00432803" w:rsidRDefault="0043280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D886E3" w14:textId="77777777" w:rsidR="008C610F" w:rsidRDefault="008C610F" w:rsidP="00432803">
      <w:pPr>
        <w:spacing w:after="0" w:line="240" w:lineRule="auto"/>
      </w:pPr>
      <w:r>
        <w:separator/>
      </w:r>
    </w:p>
  </w:footnote>
  <w:footnote w:type="continuationSeparator" w:id="0">
    <w:p w14:paraId="19FA156B" w14:textId="77777777" w:rsidR="008C610F" w:rsidRDefault="008C610F" w:rsidP="004328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4577F"/>
    <w:multiLevelType w:val="hybridMultilevel"/>
    <w:tmpl w:val="85F23F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A9B691A"/>
    <w:multiLevelType w:val="hybridMultilevel"/>
    <w:tmpl w:val="C320300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3363930"/>
    <w:multiLevelType w:val="hybridMultilevel"/>
    <w:tmpl w:val="7C02E9EE"/>
    <w:lvl w:ilvl="0" w:tplc="0C0A000F">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15:restartNumberingAfterBreak="0">
    <w:nsid w:val="46E50477"/>
    <w:multiLevelType w:val="hybridMultilevel"/>
    <w:tmpl w:val="CA70DD6E"/>
    <w:lvl w:ilvl="0" w:tplc="33AA9104">
      <w:start w:val="7"/>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3036808"/>
    <w:multiLevelType w:val="hybridMultilevel"/>
    <w:tmpl w:val="02F6D026"/>
    <w:lvl w:ilvl="0" w:tplc="57C6D7CA">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15:restartNumberingAfterBreak="0">
    <w:nsid w:val="62226F1A"/>
    <w:multiLevelType w:val="hybridMultilevel"/>
    <w:tmpl w:val="ED86F438"/>
    <w:lvl w:ilvl="0" w:tplc="160C1424">
      <w:start w:val="7"/>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5094617"/>
    <w:multiLevelType w:val="hybridMultilevel"/>
    <w:tmpl w:val="16AAC81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C2170CE"/>
    <w:multiLevelType w:val="hybridMultilevel"/>
    <w:tmpl w:val="09568996"/>
    <w:lvl w:ilvl="0" w:tplc="0C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C9D1120"/>
    <w:multiLevelType w:val="hybridMultilevel"/>
    <w:tmpl w:val="5C860D26"/>
    <w:lvl w:ilvl="0" w:tplc="A23E9840">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9" w15:restartNumberingAfterBreak="0">
    <w:nsid w:val="7AEB6673"/>
    <w:multiLevelType w:val="hybridMultilevel"/>
    <w:tmpl w:val="877E4CE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950434776">
    <w:abstractNumId w:val="6"/>
  </w:num>
  <w:num w:numId="2" w16cid:durableId="1853454220">
    <w:abstractNumId w:val="0"/>
  </w:num>
  <w:num w:numId="3" w16cid:durableId="1364986850">
    <w:abstractNumId w:val="1"/>
  </w:num>
  <w:num w:numId="4" w16cid:durableId="1685858106">
    <w:abstractNumId w:val="3"/>
  </w:num>
  <w:num w:numId="5" w16cid:durableId="2070031376">
    <w:abstractNumId w:val="5"/>
  </w:num>
  <w:num w:numId="6" w16cid:durableId="1608153219">
    <w:abstractNumId w:val="0"/>
  </w:num>
  <w:num w:numId="7" w16cid:durableId="1543859270">
    <w:abstractNumId w:val="7"/>
  </w:num>
  <w:num w:numId="8" w16cid:durableId="1204824197">
    <w:abstractNumId w:val="4"/>
  </w:num>
  <w:num w:numId="9" w16cid:durableId="1187715003">
    <w:abstractNumId w:val="2"/>
  </w:num>
  <w:num w:numId="10" w16cid:durableId="1152410491">
    <w:abstractNumId w:val="9"/>
  </w:num>
  <w:num w:numId="11" w16cid:durableId="1011297498">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TONIO MARÍN MARTÍNEZ">
    <w15:presenceInfo w15:providerId="None" w15:userId="ANTONIO MARÍN MARTÍNE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A79"/>
    <w:rsid w:val="0008109E"/>
    <w:rsid w:val="000E40E0"/>
    <w:rsid w:val="000F70FA"/>
    <w:rsid w:val="0020113E"/>
    <w:rsid w:val="00202456"/>
    <w:rsid w:val="002D4DC2"/>
    <w:rsid w:val="00310281"/>
    <w:rsid w:val="00337B4E"/>
    <w:rsid w:val="003525EF"/>
    <w:rsid w:val="00365690"/>
    <w:rsid w:val="003F718A"/>
    <w:rsid w:val="0041380E"/>
    <w:rsid w:val="00432803"/>
    <w:rsid w:val="004803A7"/>
    <w:rsid w:val="004A0A79"/>
    <w:rsid w:val="00527385"/>
    <w:rsid w:val="005511F4"/>
    <w:rsid w:val="0058409E"/>
    <w:rsid w:val="005C756D"/>
    <w:rsid w:val="007610DE"/>
    <w:rsid w:val="00782622"/>
    <w:rsid w:val="007F3581"/>
    <w:rsid w:val="007F60AB"/>
    <w:rsid w:val="00855213"/>
    <w:rsid w:val="00896DDD"/>
    <w:rsid w:val="008A411B"/>
    <w:rsid w:val="008C610F"/>
    <w:rsid w:val="008E68E4"/>
    <w:rsid w:val="009A6EAB"/>
    <w:rsid w:val="009D5016"/>
    <w:rsid w:val="00A41D18"/>
    <w:rsid w:val="00A84AEB"/>
    <w:rsid w:val="00A93819"/>
    <w:rsid w:val="00AD2145"/>
    <w:rsid w:val="00AE3AFF"/>
    <w:rsid w:val="00B65147"/>
    <w:rsid w:val="00BA6504"/>
    <w:rsid w:val="00BE5077"/>
    <w:rsid w:val="00BE7ADE"/>
    <w:rsid w:val="00C26F1A"/>
    <w:rsid w:val="00C607AC"/>
    <w:rsid w:val="00D818AA"/>
    <w:rsid w:val="00DC63FE"/>
    <w:rsid w:val="00E22171"/>
    <w:rsid w:val="00E45C16"/>
    <w:rsid w:val="00ED3B99"/>
    <w:rsid w:val="00FB54D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DFE2FA9"/>
  <w14:defaultImageDpi w14:val="0"/>
  <w15:docId w15:val="{C710FCD3-5385-4EE0-9D14-87BC01C44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E68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41D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Revisin">
    <w:name w:val="Revision"/>
    <w:hidden/>
    <w:uiPriority w:val="99"/>
    <w:semiHidden/>
    <w:rsid w:val="00BA6504"/>
    <w:pPr>
      <w:spacing w:after="0" w:line="240" w:lineRule="auto"/>
    </w:pPr>
  </w:style>
  <w:style w:type="paragraph" w:styleId="Sinespaciado">
    <w:name w:val="No Spacing"/>
    <w:link w:val="SinespaciadoCar"/>
    <w:uiPriority w:val="1"/>
    <w:qFormat/>
    <w:rsid w:val="0008109E"/>
    <w:pPr>
      <w:spacing w:after="0" w:line="240" w:lineRule="auto"/>
    </w:pPr>
  </w:style>
  <w:style w:type="character" w:customStyle="1" w:styleId="SinespaciadoCar">
    <w:name w:val="Sin espaciado Car"/>
    <w:basedOn w:val="Fuentedeprrafopredeter"/>
    <w:link w:val="Sinespaciado"/>
    <w:uiPriority w:val="1"/>
    <w:rsid w:val="0008109E"/>
  </w:style>
  <w:style w:type="paragraph" w:styleId="Encabezado">
    <w:name w:val="header"/>
    <w:basedOn w:val="Normal"/>
    <w:link w:val="EncabezadoCar"/>
    <w:uiPriority w:val="99"/>
    <w:unhideWhenUsed/>
    <w:rsid w:val="0043280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32803"/>
  </w:style>
  <w:style w:type="paragraph" w:styleId="Piedepgina">
    <w:name w:val="footer"/>
    <w:basedOn w:val="Normal"/>
    <w:link w:val="PiedepginaCar"/>
    <w:uiPriority w:val="99"/>
    <w:unhideWhenUsed/>
    <w:rsid w:val="0043280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32803"/>
  </w:style>
  <w:style w:type="character" w:customStyle="1" w:styleId="Ttulo1Car">
    <w:name w:val="Título 1 Car"/>
    <w:basedOn w:val="Fuentedeprrafopredeter"/>
    <w:link w:val="Ttulo1"/>
    <w:uiPriority w:val="9"/>
    <w:rsid w:val="008E68E4"/>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0E40E0"/>
    <w:pPr>
      <w:ind w:left="720"/>
      <w:contextualSpacing/>
    </w:pPr>
  </w:style>
  <w:style w:type="character" w:styleId="Hipervnculo">
    <w:name w:val="Hyperlink"/>
    <w:basedOn w:val="Fuentedeprrafopredeter"/>
    <w:uiPriority w:val="99"/>
    <w:unhideWhenUsed/>
    <w:rsid w:val="00310281"/>
    <w:rPr>
      <w:color w:val="0563C1" w:themeColor="hyperlink"/>
      <w:u w:val="single"/>
    </w:rPr>
  </w:style>
  <w:style w:type="character" w:styleId="Mencinsinresolver">
    <w:name w:val="Unresolved Mention"/>
    <w:basedOn w:val="Fuentedeprrafopredeter"/>
    <w:uiPriority w:val="99"/>
    <w:semiHidden/>
    <w:unhideWhenUsed/>
    <w:rsid w:val="00310281"/>
    <w:rPr>
      <w:color w:val="605E5C"/>
      <w:shd w:val="clear" w:color="auto" w:fill="E1DFDD"/>
    </w:rPr>
  </w:style>
  <w:style w:type="paragraph" w:styleId="TtuloTDC">
    <w:name w:val="TOC Heading"/>
    <w:basedOn w:val="Ttulo1"/>
    <w:next w:val="Normal"/>
    <w:uiPriority w:val="39"/>
    <w:unhideWhenUsed/>
    <w:qFormat/>
    <w:rsid w:val="00DC63FE"/>
    <w:pPr>
      <w:outlineLvl w:val="9"/>
    </w:pPr>
  </w:style>
  <w:style w:type="paragraph" w:styleId="TDC1">
    <w:name w:val="toc 1"/>
    <w:basedOn w:val="Normal"/>
    <w:next w:val="Normal"/>
    <w:autoRedefine/>
    <w:uiPriority w:val="39"/>
    <w:unhideWhenUsed/>
    <w:rsid w:val="00DC63FE"/>
    <w:pPr>
      <w:spacing w:after="100"/>
    </w:pPr>
  </w:style>
  <w:style w:type="character" w:customStyle="1" w:styleId="Ttulo2Car">
    <w:name w:val="Título 2 Car"/>
    <w:basedOn w:val="Fuentedeprrafopredeter"/>
    <w:link w:val="Ttulo2"/>
    <w:uiPriority w:val="9"/>
    <w:rsid w:val="00A41D1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94415">
      <w:bodyDiv w:val="1"/>
      <w:marLeft w:val="0"/>
      <w:marRight w:val="0"/>
      <w:marTop w:val="0"/>
      <w:marBottom w:val="0"/>
      <w:divBdr>
        <w:top w:val="none" w:sz="0" w:space="0" w:color="auto"/>
        <w:left w:val="none" w:sz="0" w:space="0" w:color="auto"/>
        <w:bottom w:val="none" w:sz="0" w:space="0" w:color="auto"/>
        <w:right w:val="none" w:sz="0" w:space="0" w:color="auto"/>
      </w:divBdr>
      <w:divsChild>
        <w:div w:id="369304402">
          <w:marLeft w:val="0"/>
          <w:marRight w:val="0"/>
          <w:marTop w:val="0"/>
          <w:marBottom w:val="0"/>
          <w:divBdr>
            <w:top w:val="none" w:sz="0" w:space="0" w:color="auto"/>
            <w:left w:val="none" w:sz="0" w:space="0" w:color="auto"/>
            <w:bottom w:val="none" w:sz="0" w:space="0" w:color="auto"/>
            <w:right w:val="none" w:sz="0" w:space="0" w:color="auto"/>
          </w:divBdr>
          <w:divsChild>
            <w:div w:id="4688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575901">
      <w:bodyDiv w:val="1"/>
      <w:marLeft w:val="0"/>
      <w:marRight w:val="0"/>
      <w:marTop w:val="0"/>
      <w:marBottom w:val="0"/>
      <w:divBdr>
        <w:top w:val="none" w:sz="0" w:space="0" w:color="auto"/>
        <w:left w:val="none" w:sz="0" w:space="0" w:color="auto"/>
        <w:bottom w:val="none" w:sz="0" w:space="0" w:color="auto"/>
        <w:right w:val="none" w:sz="0" w:space="0" w:color="auto"/>
      </w:divBdr>
    </w:div>
    <w:div w:id="499397199">
      <w:bodyDiv w:val="1"/>
      <w:marLeft w:val="0"/>
      <w:marRight w:val="0"/>
      <w:marTop w:val="0"/>
      <w:marBottom w:val="0"/>
      <w:divBdr>
        <w:top w:val="none" w:sz="0" w:space="0" w:color="auto"/>
        <w:left w:val="none" w:sz="0" w:space="0" w:color="auto"/>
        <w:bottom w:val="none" w:sz="0" w:space="0" w:color="auto"/>
        <w:right w:val="none" w:sz="0" w:space="0" w:color="auto"/>
      </w:divBdr>
      <w:divsChild>
        <w:div w:id="13266595">
          <w:marLeft w:val="0"/>
          <w:marRight w:val="0"/>
          <w:marTop w:val="0"/>
          <w:marBottom w:val="0"/>
          <w:divBdr>
            <w:top w:val="none" w:sz="0" w:space="0" w:color="auto"/>
            <w:left w:val="none" w:sz="0" w:space="0" w:color="auto"/>
            <w:bottom w:val="none" w:sz="0" w:space="0" w:color="auto"/>
            <w:right w:val="none" w:sz="0" w:space="0" w:color="auto"/>
          </w:divBdr>
          <w:divsChild>
            <w:div w:id="86586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56508">
      <w:bodyDiv w:val="1"/>
      <w:marLeft w:val="0"/>
      <w:marRight w:val="0"/>
      <w:marTop w:val="0"/>
      <w:marBottom w:val="0"/>
      <w:divBdr>
        <w:top w:val="none" w:sz="0" w:space="0" w:color="auto"/>
        <w:left w:val="none" w:sz="0" w:space="0" w:color="auto"/>
        <w:bottom w:val="none" w:sz="0" w:space="0" w:color="auto"/>
        <w:right w:val="none" w:sz="0" w:space="0" w:color="auto"/>
      </w:divBdr>
      <w:divsChild>
        <w:div w:id="1654095144">
          <w:marLeft w:val="0"/>
          <w:marRight w:val="0"/>
          <w:marTop w:val="0"/>
          <w:marBottom w:val="0"/>
          <w:divBdr>
            <w:top w:val="none" w:sz="0" w:space="0" w:color="auto"/>
            <w:left w:val="none" w:sz="0" w:space="0" w:color="auto"/>
            <w:bottom w:val="none" w:sz="0" w:space="0" w:color="auto"/>
            <w:right w:val="none" w:sz="0" w:space="0" w:color="auto"/>
          </w:divBdr>
          <w:divsChild>
            <w:div w:id="181941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77832">
      <w:bodyDiv w:val="1"/>
      <w:marLeft w:val="0"/>
      <w:marRight w:val="0"/>
      <w:marTop w:val="0"/>
      <w:marBottom w:val="0"/>
      <w:divBdr>
        <w:top w:val="none" w:sz="0" w:space="0" w:color="auto"/>
        <w:left w:val="none" w:sz="0" w:space="0" w:color="auto"/>
        <w:bottom w:val="none" w:sz="0" w:space="0" w:color="auto"/>
        <w:right w:val="none" w:sz="0" w:space="0" w:color="auto"/>
      </w:divBdr>
      <w:divsChild>
        <w:div w:id="1459183532">
          <w:marLeft w:val="0"/>
          <w:marRight w:val="0"/>
          <w:marTop w:val="0"/>
          <w:marBottom w:val="0"/>
          <w:divBdr>
            <w:top w:val="none" w:sz="0" w:space="0" w:color="auto"/>
            <w:left w:val="none" w:sz="0" w:space="0" w:color="auto"/>
            <w:bottom w:val="none" w:sz="0" w:space="0" w:color="auto"/>
            <w:right w:val="none" w:sz="0" w:space="0" w:color="auto"/>
          </w:divBdr>
          <w:divsChild>
            <w:div w:id="105704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17543">
      <w:bodyDiv w:val="1"/>
      <w:marLeft w:val="0"/>
      <w:marRight w:val="0"/>
      <w:marTop w:val="0"/>
      <w:marBottom w:val="0"/>
      <w:divBdr>
        <w:top w:val="none" w:sz="0" w:space="0" w:color="auto"/>
        <w:left w:val="none" w:sz="0" w:space="0" w:color="auto"/>
        <w:bottom w:val="none" w:sz="0" w:space="0" w:color="auto"/>
        <w:right w:val="none" w:sz="0" w:space="0" w:color="auto"/>
      </w:divBdr>
      <w:divsChild>
        <w:div w:id="905149141">
          <w:marLeft w:val="0"/>
          <w:marRight w:val="0"/>
          <w:marTop w:val="0"/>
          <w:marBottom w:val="0"/>
          <w:divBdr>
            <w:top w:val="none" w:sz="0" w:space="0" w:color="auto"/>
            <w:left w:val="none" w:sz="0" w:space="0" w:color="auto"/>
            <w:bottom w:val="none" w:sz="0" w:space="0" w:color="auto"/>
            <w:right w:val="none" w:sz="0" w:space="0" w:color="auto"/>
          </w:divBdr>
          <w:divsChild>
            <w:div w:id="47607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coolors.co/" TargetMode="External"/><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yperlink" Target="https://boxicons.com/"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www.helix.conacyt.gob.mx/Enero2019/index.html" TargetMode="Externa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s://kids.nationalgeographic.com/" TargetMode="External"/><Relationship Id="rId20" Type="http://schemas.openxmlformats.org/officeDocument/2006/relationships/hyperlink" Target="https://undraw.c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Antonio-Marin/DSI-Practicas-MarinMartinez-Antonio/tree/main/Pr%C3%A1ctica2"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s://unsplash.com/e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emf"/><Relationship Id="rId22" Type="http://schemas.openxmlformats.org/officeDocument/2006/relationships/footer" Target="footer1.xm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52F23A5F62C4BB4AAD94C66DF7DB9B8"/>
        <w:category>
          <w:name w:val="General"/>
          <w:gallery w:val="placeholder"/>
        </w:category>
        <w:types>
          <w:type w:val="bbPlcHdr"/>
        </w:types>
        <w:behaviors>
          <w:behavior w:val="content"/>
        </w:behaviors>
        <w:guid w:val="{28E29BF8-6808-42EB-8329-2B2AD49AE522}"/>
      </w:docPartPr>
      <w:docPartBody>
        <w:p w:rsidR="009B28B2" w:rsidRDefault="00170A3B" w:rsidP="00170A3B">
          <w:pPr>
            <w:pStyle w:val="E52F23A5F62C4BB4AAD94C66DF7DB9B8"/>
          </w:pPr>
          <w:r>
            <w:rPr>
              <w:rFonts w:asciiTheme="majorHAnsi" w:eastAsiaTheme="majorEastAsia" w:hAnsiTheme="majorHAnsi" w:cstheme="majorBidi"/>
              <w:caps/>
              <w:color w:val="4472C4" w:themeColor="accent1"/>
              <w:sz w:val="80"/>
              <w:szCs w:val="80"/>
            </w:rPr>
            <w:t>[Título del documento]</w:t>
          </w:r>
        </w:p>
      </w:docPartBody>
    </w:docPart>
    <w:docPart>
      <w:docPartPr>
        <w:name w:val="7E23D148914D47B2B56FAA75AE566631"/>
        <w:category>
          <w:name w:val="General"/>
          <w:gallery w:val="placeholder"/>
        </w:category>
        <w:types>
          <w:type w:val="bbPlcHdr"/>
        </w:types>
        <w:behaviors>
          <w:behavior w:val="content"/>
        </w:behaviors>
        <w:guid w:val="{13C8513B-D4E0-4768-8446-544230603E93}"/>
      </w:docPartPr>
      <w:docPartBody>
        <w:p w:rsidR="009B28B2" w:rsidRDefault="00170A3B" w:rsidP="00170A3B">
          <w:pPr>
            <w:pStyle w:val="7E23D148914D47B2B56FAA75AE566631"/>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Fuego Fatuo">
    <w:panose1 w:val="02000500000000000000"/>
    <w:charset w:val="00"/>
    <w:family w:val="auto"/>
    <w:pitch w:val="variable"/>
    <w:sig w:usb0="A00000A7" w:usb1="5000004A" w:usb2="00000000" w:usb3="00000000" w:csb0="00000111"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A3B"/>
    <w:rsid w:val="00155E0F"/>
    <w:rsid w:val="00170A3B"/>
    <w:rsid w:val="001874AD"/>
    <w:rsid w:val="002322FC"/>
    <w:rsid w:val="00283DCB"/>
    <w:rsid w:val="00542BA0"/>
    <w:rsid w:val="005A48AD"/>
    <w:rsid w:val="007206BC"/>
    <w:rsid w:val="007C2861"/>
    <w:rsid w:val="00827199"/>
    <w:rsid w:val="00953CD7"/>
    <w:rsid w:val="009B28B2"/>
    <w:rsid w:val="00D5295C"/>
    <w:rsid w:val="00F914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52F23A5F62C4BB4AAD94C66DF7DB9B8">
    <w:name w:val="E52F23A5F62C4BB4AAD94C66DF7DB9B8"/>
    <w:rsid w:val="00170A3B"/>
  </w:style>
  <w:style w:type="paragraph" w:customStyle="1" w:styleId="7E23D148914D47B2B56FAA75AE566631">
    <w:name w:val="7E23D148914D47B2B56FAA75AE566631"/>
    <w:rsid w:val="00170A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2022-11-07T00:00:00</PublishDate>
  <Abstract/>
  <CompanyAddress>Antonio Marín Martínez</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6B60EF-06BC-45BB-8D9C-7B9A64B93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TotalTime>
  <Pages>7</Pages>
  <Words>994</Words>
  <Characters>5468</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Guía de estilo</vt:lpstr>
    </vt:vector>
  </TitlesOfParts>
  <Company>Ingeniería informática – uclm(AB)</Company>
  <LinksUpToDate>false</LinksUpToDate>
  <CharactersWithSpaces>6450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de estilo</dc:title>
  <dc:subject>Práctica 2</dc:subject>
  <dc:creator/>
  <cp:keywords/>
  <dc:description/>
  <cp:lastModifiedBy>ANTONIO MARÍN MARTÍNEZ</cp:lastModifiedBy>
  <cp:revision>18</cp:revision>
  <dcterms:created xsi:type="dcterms:W3CDTF">2022-10-17T09:07:00Z</dcterms:created>
  <dcterms:modified xsi:type="dcterms:W3CDTF">2022-11-06T22:17:00Z</dcterms:modified>
</cp:coreProperties>
</file>